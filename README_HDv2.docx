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EBA" w:rsidRDefault="00CA74B5" w:rsidP="00CA74B5">
      <w:pPr>
        <w:pStyle w:val="Heading1"/>
      </w:pPr>
      <w:del w:id="0" w:author="jjonkman" w:date="2013-10-03T16:27:00Z">
        <w:r w:rsidDel="00CD1095">
          <w:delText>Developer’s Guide to</w:delText>
        </w:r>
      </w:del>
      <w:ins w:id="1" w:author="jjonkman" w:date="2013-10-03T16:27:00Z">
        <w:r w:rsidR="00CD1095">
          <w:t>ReadMe File for</w:t>
        </w:r>
      </w:ins>
      <w:r>
        <w:t xml:space="preserve"> </w:t>
      </w:r>
      <w:proofErr w:type="spellStart"/>
      <w:r w:rsidR="00D268C7">
        <w:t>HydroDyn</w:t>
      </w:r>
      <w:proofErr w:type="spellEnd"/>
      <w:r>
        <w:t xml:space="preserve"> v</w:t>
      </w:r>
      <w:r w:rsidR="00D268C7">
        <w:t>2</w:t>
      </w:r>
      <w:r>
        <w:t>.</w:t>
      </w:r>
      <w:r w:rsidR="005C01C1">
        <w:t>0</w:t>
      </w:r>
      <w:r>
        <w:t>0.</w:t>
      </w:r>
      <w:r w:rsidR="00D268C7">
        <w:t>1</w:t>
      </w:r>
      <w:r w:rsidR="005C01C1">
        <w:t>0a-</w:t>
      </w:r>
      <w:r w:rsidR="00D268C7">
        <w:t>gjh</w:t>
      </w:r>
    </w:p>
    <w:p w:rsidR="00CA74B5" w:rsidRDefault="00FC4887" w:rsidP="00CA74B5">
      <w:pPr>
        <w:pStyle w:val="Subtitle"/>
      </w:pPr>
      <w:commentRangeStart w:id="2"/>
      <w:commentRangeStart w:id="3"/>
      <w:r>
        <w:t xml:space="preserve">Jason Jonkman, </w:t>
      </w:r>
      <w:r w:rsidR="00D268C7">
        <w:t>Greg Hayman</w:t>
      </w:r>
      <w:commentRangeEnd w:id="2"/>
      <w:r w:rsidR="00947E05">
        <w:rPr>
          <w:rStyle w:val="CommentReference"/>
          <w:rFonts w:asciiTheme="minorHAnsi" w:eastAsiaTheme="minorHAnsi" w:hAnsiTheme="minorHAnsi" w:cstheme="minorBidi"/>
          <w:i w:val="0"/>
          <w:iCs w:val="0"/>
          <w:color w:val="auto"/>
          <w:spacing w:val="0"/>
        </w:rPr>
        <w:commentReference w:id="2"/>
      </w:r>
      <w:r w:rsidR="00CA74B5">
        <w:br/>
      </w:r>
      <w:commentRangeEnd w:id="3"/>
      <w:r w:rsidR="00CD1095">
        <w:rPr>
          <w:rStyle w:val="CommentReference"/>
          <w:rFonts w:asciiTheme="minorHAnsi" w:eastAsiaTheme="minorHAnsi" w:hAnsiTheme="minorHAnsi" w:cstheme="minorBidi"/>
          <w:i w:val="0"/>
          <w:iCs w:val="0"/>
          <w:color w:val="auto"/>
          <w:spacing w:val="0"/>
        </w:rPr>
        <w:commentReference w:id="3"/>
      </w:r>
      <w:r w:rsidR="00CA74B5">
        <w:t>National Renewable Energy Laboratory</w:t>
      </w:r>
      <w:r w:rsidR="00CA74B5">
        <w:br/>
      </w:r>
      <w:r w:rsidR="00D268C7">
        <w:t>Oct</w:t>
      </w:r>
      <w:r w:rsidR="00CA74B5">
        <w:t xml:space="preserve"> </w:t>
      </w:r>
      <w:del w:id="4" w:author="jjonkman" w:date="2013-10-03T16:29:00Z">
        <w:r w:rsidR="00CA74B5" w:rsidDel="00CD1095">
          <w:delText>2</w:delText>
        </w:r>
      </w:del>
      <w:ins w:id="5" w:author="jjonkman" w:date="2013-10-03T16:29:00Z">
        <w:r w:rsidR="00CD1095">
          <w:t>3</w:t>
        </w:r>
      </w:ins>
      <w:r w:rsidR="00CA74B5">
        <w:t>, 2013</w:t>
      </w:r>
    </w:p>
    <w:p w:rsidR="00CD1095" w:rsidRDefault="00766693" w:rsidP="00226420">
      <w:pPr>
        <w:rPr>
          <w:ins w:id="6" w:author="jjonkman" w:date="2013-10-03T16:27:00Z"/>
        </w:rPr>
      </w:pPr>
      <w:ins w:id="7" w:author="ghayman" w:date="2013-10-03T22:45:00Z">
        <w:r>
          <w:fldChar w:fldCharType="begin"/>
        </w:r>
        <w:r>
          <w:instrText xml:space="preserve"> HYPERLINK "http://wind.nrel.gov/designcodes/simulators/hydrodyn/" </w:instrText>
        </w:r>
        <w:r>
          <w:fldChar w:fldCharType="separate"/>
        </w:r>
        <w:proofErr w:type="spellStart"/>
        <w:r w:rsidR="00CD1095" w:rsidRPr="00766693">
          <w:rPr>
            <w:rStyle w:val="Hyperlink"/>
          </w:rPr>
          <w:t>HydroDyn</w:t>
        </w:r>
        <w:proofErr w:type="spellEnd"/>
        <w:r>
          <w:fldChar w:fldCharType="end"/>
        </w:r>
      </w:ins>
      <w:ins w:id="8" w:author="jjonkman" w:date="2013-10-03T16:27:00Z">
        <w:r w:rsidR="00CD1095">
          <w:t xml:space="preserve"> is a </w:t>
        </w:r>
      </w:ins>
      <w:ins w:id="9" w:author="jjonkman" w:date="2013-10-03T16:48:00Z">
        <w:r w:rsidR="00011070">
          <w:t xml:space="preserve">time-domain </w:t>
        </w:r>
      </w:ins>
      <w:ins w:id="10" w:author="jjonkman" w:date="2013-10-03T16:28:00Z">
        <w:r w:rsidR="00CD1095">
          <w:t xml:space="preserve">hydrodynamics module </w:t>
        </w:r>
      </w:ins>
      <w:ins w:id="11" w:author="jjonkman" w:date="2013-10-03T16:30:00Z">
        <w:r w:rsidR="00CD1095">
          <w:t>that can be coupled into the FAST wind turbine computer-aided engineering (CAE) tool to enable aero-hydro-servo-elastic simulation of offshore wind turbines.</w:t>
        </w:r>
      </w:ins>
      <w:ins w:id="12" w:author="jjonkman" w:date="2013-10-03T16:31:00Z">
        <w:r w:rsidR="00CD1095">
          <w:t xml:space="preserve">  </w:t>
        </w:r>
        <w:proofErr w:type="spellStart"/>
        <w:r w:rsidR="00CD1095">
          <w:t>Hydro</w:t>
        </w:r>
      </w:ins>
      <w:ins w:id="13" w:author="jjonkman" w:date="2013-10-03T16:33:00Z">
        <w:r w:rsidR="00CD1095">
          <w:t>Dyn</w:t>
        </w:r>
        <w:proofErr w:type="spellEnd"/>
        <w:r w:rsidR="00CD1095">
          <w:t xml:space="preserve"> is applicable to both fixed-bottom and floating offshore substructures.</w:t>
        </w:r>
      </w:ins>
      <w:ins w:id="14" w:author="jjonkman" w:date="2013-10-03T16:34:00Z">
        <w:r w:rsidR="00CD1095">
          <w:t xml:space="preserve">  This latest release of </w:t>
        </w:r>
        <w:proofErr w:type="spellStart"/>
        <w:r w:rsidR="00CD1095">
          <w:t>HydroDyn</w:t>
        </w:r>
        <w:proofErr w:type="spellEnd"/>
        <w:r w:rsidR="00CD1095">
          <w:t xml:space="preserve"> follows the requirement of the </w:t>
        </w:r>
        <w:commentRangeStart w:id="15"/>
        <w:r w:rsidR="00CD1095">
          <w:t xml:space="preserve">FAST modularization framework, couples to </w:t>
        </w:r>
      </w:ins>
      <w:ins w:id="16" w:author="ghayman" w:date="2013-10-03T22:44:00Z">
        <w:r>
          <w:fldChar w:fldCharType="begin"/>
        </w:r>
        <w:r>
          <w:instrText xml:space="preserve"> HYPERLINK "http://wind.nrel.gov/designcodes/simulators/fast/alpha/" </w:instrText>
        </w:r>
        <w:r>
          <w:fldChar w:fldCharType="separate"/>
        </w:r>
        <w:r w:rsidR="00CD1095" w:rsidRPr="00766693">
          <w:rPr>
            <w:rStyle w:val="Hyperlink"/>
          </w:rPr>
          <w:t>FAST v8.03</w:t>
        </w:r>
        <w:commentRangeEnd w:id="15"/>
        <w:r w:rsidR="00CD1095" w:rsidRPr="00766693">
          <w:rPr>
            <w:rStyle w:val="Hyperlink"/>
            <w:sz w:val="16"/>
            <w:szCs w:val="16"/>
          </w:rPr>
          <w:commentReference w:id="15"/>
        </w:r>
        <w:r>
          <w:fldChar w:fldCharType="end"/>
        </w:r>
      </w:ins>
      <w:ins w:id="17" w:author="jjonkman" w:date="2013-10-03T16:34:00Z">
        <w:r w:rsidR="00CD1095">
          <w:t xml:space="preserve">, and provides new capability </w:t>
        </w:r>
      </w:ins>
      <w:ins w:id="18" w:author="jjonkman" w:date="2013-10-03T16:45:00Z">
        <w:r w:rsidR="00011070">
          <w:t xml:space="preserve">(relative to prior versions) </w:t>
        </w:r>
      </w:ins>
      <w:ins w:id="19" w:author="jjonkman" w:date="2013-10-03T16:34:00Z">
        <w:r w:rsidR="00CD1095">
          <w:t xml:space="preserve">for </w:t>
        </w:r>
      </w:ins>
      <w:ins w:id="20" w:author="jjonkman" w:date="2013-10-03T16:35:00Z">
        <w:r w:rsidR="00CD1095">
          <w:t xml:space="preserve">modeling the hydrodynamic loading on </w:t>
        </w:r>
      </w:ins>
      <w:ins w:id="21" w:author="jjonkman" w:date="2013-10-03T16:34:00Z">
        <w:r w:rsidR="00CD1095">
          <w:t>multi-member substructures.</w:t>
        </w:r>
      </w:ins>
      <w:ins w:id="22" w:author="jjonkman" w:date="2013-10-03T16:35:00Z">
        <w:r w:rsidR="00CD1095">
          <w:t xml:space="preserve">  </w:t>
        </w:r>
        <w:proofErr w:type="spellStart"/>
        <w:r w:rsidR="00CD1095">
          <w:t>HydroDyn</w:t>
        </w:r>
        <w:proofErr w:type="spellEnd"/>
        <w:r w:rsidR="00CD1095">
          <w:t xml:space="preserve"> can also be driven as a standalone code to compute hydrodynamic </w:t>
        </w:r>
      </w:ins>
      <w:ins w:id="23" w:author="jjonkman" w:date="2013-10-03T16:36:00Z">
        <w:r w:rsidR="00CD1095">
          <w:t>loading</w:t>
        </w:r>
      </w:ins>
      <w:ins w:id="24" w:author="jjonkman" w:date="2013-10-03T16:35:00Z">
        <w:r w:rsidR="00CD1095">
          <w:t xml:space="preserve"> uncoupled to FAST.</w:t>
        </w:r>
      </w:ins>
    </w:p>
    <w:p w:rsidR="00011070" w:rsidRDefault="00226420" w:rsidP="00011070">
      <w:pPr>
        <w:rPr>
          <w:ins w:id="25" w:author="jjonkman" w:date="2013-10-03T16:53:00Z"/>
        </w:rPr>
      </w:pPr>
      <w:commentRangeStart w:id="26"/>
      <w:proofErr w:type="spellStart"/>
      <w:r>
        <w:t>HydroDyn</w:t>
      </w:r>
      <w:proofErr w:type="spellEnd"/>
      <w:r>
        <w:t xml:space="preserve"> </w:t>
      </w:r>
      <w:commentRangeEnd w:id="26"/>
      <w:r w:rsidR="00947E05">
        <w:rPr>
          <w:rStyle w:val="CommentReference"/>
        </w:rPr>
        <w:commentReference w:id="26"/>
      </w:r>
      <w:r>
        <w:t xml:space="preserve">allows for multiple approaches for calculating the hydrodynamic </w:t>
      </w:r>
      <w:del w:id="27" w:author="jjonkman" w:date="2013-10-03T16:45:00Z">
        <w:r w:rsidDel="00011070">
          <w:delText xml:space="preserve">forces </w:delText>
        </w:r>
      </w:del>
      <w:ins w:id="28" w:author="jjonkman" w:date="2013-10-03T16:45:00Z">
        <w:r w:rsidR="00011070">
          <w:t xml:space="preserve">loads </w:t>
        </w:r>
      </w:ins>
      <w:r>
        <w:t xml:space="preserve">on a structure: a </w:t>
      </w:r>
      <w:del w:id="29" w:author="jjonkman" w:date="2013-10-03T16:45:00Z">
        <w:r w:rsidDel="00011070">
          <w:delText xml:space="preserve">potential </w:delText>
        </w:r>
      </w:del>
      <w:ins w:id="30" w:author="jjonkman" w:date="2013-10-03T16:45:00Z">
        <w:r w:rsidR="00011070">
          <w:t>potential-</w:t>
        </w:r>
      </w:ins>
      <w:r>
        <w:t xml:space="preserve">flow theory solution, a </w:t>
      </w:r>
      <w:del w:id="31" w:author="jjonkman" w:date="2013-10-03T16:46:00Z">
        <w:r w:rsidDel="00011070">
          <w:delText>Morison equation</w:delText>
        </w:r>
      </w:del>
      <w:ins w:id="32" w:author="jjonkman" w:date="2013-10-03T16:46:00Z">
        <w:r w:rsidR="00011070">
          <w:t>strip theory</w:t>
        </w:r>
      </w:ins>
      <w:r>
        <w:t xml:space="preserve"> solution, or a combination of the two</w:t>
      </w:r>
      <w:del w:id="33" w:author="jjonkman" w:date="2013-10-03T16:46:00Z">
        <w:r w:rsidDel="00011070">
          <w:delText xml:space="preserve">.  </w:delText>
        </w:r>
      </w:del>
      <w:ins w:id="34" w:author="jjonkman" w:date="2013-10-03T16:46:00Z">
        <w:r w:rsidR="00011070">
          <w:t>.</w:t>
        </w:r>
      </w:ins>
      <w:ins w:id="35" w:author="jjonkman" w:date="2013-10-03T16:53:00Z">
        <w:r w:rsidR="00011070">
          <w:t xml:space="preserve">  </w:t>
        </w:r>
      </w:ins>
      <w:proofErr w:type="spellStart"/>
      <w:ins w:id="36" w:author="jjonkman" w:date="2013-10-03T16:54:00Z">
        <w:r w:rsidR="00011070">
          <w:t>HydroDyn</w:t>
        </w:r>
        <w:proofErr w:type="spellEnd"/>
        <w:r w:rsidR="00011070">
          <w:t xml:space="preserve"> is currently limited to linear wave theory with no wave stretching.</w:t>
        </w:r>
      </w:ins>
    </w:p>
    <w:p w:rsidR="00011070" w:rsidRDefault="00226420" w:rsidP="00011070">
      <w:pPr>
        <w:rPr>
          <w:ins w:id="37" w:author="jjonkman" w:date="2013-10-03T16:54:00Z"/>
        </w:rPr>
      </w:pPr>
      <w:del w:id="38" w:author="jjonkman" w:date="2013-10-03T16:47:00Z">
        <w:r w:rsidDel="00011070">
          <w:delText>In t</w:delText>
        </w:r>
      </w:del>
      <w:ins w:id="39" w:author="jjonkman" w:date="2013-10-03T16:47:00Z">
        <w:r w:rsidR="00011070">
          <w:t>T</w:t>
        </w:r>
      </w:ins>
      <w:r>
        <w:t>he potential-flow solution</w:t>
      </w:r>
      <w:ins w:id="40" w:author="jjonkman" w:date="2013-10-03T16:47:00Z">
        <w:r w:rsidR="00011070">
          <w:t xml:space="preserve"> includes linear hydrostatic restoring, the added mass and damping contributions from linear wave radiation, including free-surface memory effects, and the incident-wave excitation from linear diffraction</w:t>
        </w:r>
      </w:ins>
      <w:ins w:id="41" w:author="jjonkman" w:date="2013-10-03T16:49:00Z">
        <w:r w:rsidR="00011070">
          <w:t xml:space="preserve">.  The hydrodynamic </w:t>
        </w:r>
      </w:ins>
      <w:del w:id="42" w:author="jjonkman" w:date="2013-10-03T16:47:00Z">
        <w:r w:rsidDel="00011070">
          <w:delText xml:space="preserve">, </w:delText>
        </w:r>
      </w:del>
      <w:del w:id="43" w:author="jjonkman" w:date="2013-10-03T16:48:00Z">
        <w:r w:rsidDel="00011070">
          <w:delText xml:space="preserve">radiation and diffraction forces are calculated from </w:delText>
        </w:r>
      </w:del>
      <w:r>
        <w:t>coefficients</w:t>
      </w:r>
      <w:ins w:id="44" w:author="jjonkman" w:date="2013-10-03T16:49:00Z">
        <w:r w:rsidR="00011070">
          <w:t xml:space="preserve"> required for this solution must be</w:t>
        </w:r>
      </w:ins>
      <w:r>
        <w:t xml:space="preserve"> supplied by a separate </w:t>
      </w:r>
      <w:del w:id="45" w:author="jjonkman" w:date="2013-10-03T16:49:00Z">
        <w:r w:rsidDel="00011070">
          <w:delText xml:space="preserve">WAMIT </w:delText>
        </w:r>
      </w:del>
      <w:ins w:id="46" w:author="jjonkman" w:date="2013-10-03T16:49:00Z">
        <w:r w:rsidR="00011070">
          <w:t xml:space="preserve">frequency-domain panel </w:t>
        </w:r>
      </w:ins>
      <w:ins w:id="47" w:author="jjonkman" w:date="2013-10-03T16:51:00Z">
        <w:r w:rsidR="00011070">
          <w:t xml:space="preserve">code </w:t>
        </w:r>
      </w:ins>
      <w:ins w:id="48" w:author="jjonkman" w:date="2013-10-03T16:49:00Z">
        <w:r w:rsidR="00011070">
          <w:t xml:space="preserve">(i.e., WAMIT) </w:t>
        </w:r>
      </w:ins>
      <w:ins w:id="49" w:author="jjonkman" w:date="2013-10-03T21:10:00Z">
        <w:r w:rsidR="00DD3498">
          <w:t xml:space="preserve">from a </w:t>
        </w:r>
      </w:ins>
      <w:r>
        <w:t>pre-computation step</w:t>
      </w:r>
      <w:del w:id="50" w:author="jjonkman" w:date="2013-10-03T16:50:00Z">
        <w:r w:rsidDel="00011070">
          <w:delText xml:space="preserve">.  </w:delText>
        </w:r>
      </w:del>
      <w:ins w:id="51" w:author="jjonkman" w:date="2013-10-03T16:50:00Z">
        <w:r w:rsidR="00011070">
          <w:t xml:space="preserve">.  </w:t>
        </w:r>
      </w:ins>
      <w:del w:id="52" w:author="jjonkman" w:date="2013-10-03T16:50:00Z">
        <w:r w:rsidDel="00011070">
          <w:delText>Included in these forces is t</w:delText>
        </w:r>
      </w:del>
      <w:ins w:id="53" w:author="jjonkman" w:date="2013-10-03T16:50:00Z">
        <w:r w:rsidR="00011070">
          <w:t>T</w:t>
        </w:r>
      </w:ins>
      <w:r>
        <w:t xml:space="preserve">he radiation memory effect </w:t>
      </w:r>
      <w:del w:id="54" w:author="jjonkman" w:date="2013-10-03T16:51:00Z">
        <w:r w:rsidDel="00011070">
          <w:delText xml:space="preserve">which </w:delText>
        </w:r>
      </w:del>
      <w:r>
        <w:t xml:space="preserve">can be calculated either through </w:t>
      </w:r>
      <w:del w:id="55" w:author="jjonkman" w:date="2013-10-03T16:51:00Z">
        <w:r w:rsidDel="00011070">
          <w:delText xml:space="preserve">a </w:delText>
        </w:r>
      </w:del>
      <w:ins w:id="56" w:author="jjonkman" w:date="2013-10-03T16:51:00Z">
        <w:r w:rsidR="00011070">
          <w:t xml:space="preserve">direct </w:t>
        </w:r>
      </w:ins>
      <w:r>
        <w:t xml:space="preserve">time-domain convolution or </w:t>
      </w:r>
      <w:del w:id="57" w:author="jjonkman" w:date="2013-10-03T16:52:00Z">
        <w:r w:rsidDel="00011070">
          <w:delText xml:space="preserve">in </w:delText>
        </w:r>
      </w:del>
      <w:ins w:id="58" w:author="jjonkman" w:date="2013-10-03T16:52:00Z">
        <w:r w:rsidR="00011070">
          <w:t xml:space="preserve">through a new </w:t>
        </w:r>
      </w:ins>
      <w:r>
        <w:t xml:space="preserve">linear state-space </w:t>
      </w:r>
      <w:del w:id="59" w:author="jjonkman" w:date="2013-10-03T16:52:00Z">
        <w:r w:rsidDel="00011070">
          <w:delText>form</w:delText>
        </w:r>
      </w:del>
      <w:ins w:id="60" w:author="jjonkman" w:date="2013-10-03T16:52:00Z">
        <w:r w:rsidR="00011070">
          <w:t xml:space="preserve">approach, with a state-space model derived through the </w:t>
        </w:r>
      </w:ins>
      <w:ins w:id="61" w:author="ghayman" w:date="2013-10-03T22:43:00Z">
        <w:r w:rsidR="00766693">
          <w:fldChar w:fldCharType="begin"/>
        </w:r>
        <w:r w:rsidR="00766693">
          <w:instrText xml:space="preserve"> HYPERLINK "http://wind.nrel.gov/designcodes/preprocessors/SS_Fitting/" </w:instrText>
        </w:r>
        <w:r w:rsidR="00766693">
          <w:fldChar w:fldCharType="separate"/>
        </w:r>
        <w:commentRangeStart w:id="62"/>
        <w:proofErr w:type="spellStart"/>
        <w:r w:rsidR="00011070" w:rsidRPr="00766693">
          <w:rPr>
            <w:rStyle w:val="Hyperlink"/>
          </w:rPr>
          <w:t>SS_Fitting</w:t>
        </w:r>
        <w:proofErr w:type="spellEnd"/>
        <w:r w:rsidR="00766693">
          <w:fldChar w:fldCharType="end"/>
        </w:r>
      </w:ins>
      <w:ins w:id="63" w:author="jjonkman" w:date="2013-10-03T16:52:00Z">
        <w:r w:rsidR="00011070">
          <w:t xml:space="preserve"> preprocessor</w:t>
        </w:r>
      </w:ins>
      <w:commentRangeEnd w:id="62"/>
      <w:ins w:id="64" w:author="jjonkman" w:date="2013-10-03T16:53:00Z">
        <w:r w:rsidR="00011070">
          <w:rPr>
            <w:rStyle w:val="CommentReference"/>
          </w:rPr>
          <w:commentReference w:id="62"/>
        </w:r>
      </w:ins>
      <w:r>
        <w:t xml:space="preserve">. </w:t>
      </w:r>
    </w:p>
    <w:p w:rsidR="004A42C0" w:rsidRDefault="004A42C0" w:rsidP="00686109">
      <w:pPr>
        <w:rPr>
          <w:ins w:id="65" w:author="jjonkman" w:date="2013-10-03T16:55:00Z"/>
        </w:rPr>
      </w:pPr>
      <w:moveToRangeStart w:id="66" w:author="jjonkman" w:date="2013-10-03T16:55:00Z" w:name="move368582653"/>
      <w:moveTo w:id="67" w:author="jjonkman" w:date="2013-10-03T16:55:00Z">
        <w:del w:id="68" w:author="jjonkman" w:date="2013-10-03T17:31:00Z">
          <w:r w:rsidDel="00686109">
            <w:delText>For other types of structures or sea conditions, it may be preferable to just use the Morison equation for calculating the hydrodynamic loads</w:delText>
          </w:r>
        </w:del>
      </w:moveTo>
      <w:ins w:id="69" w:author="jjonkman" w:date="2013-10-03T17:31:00Z">
        <w:r w:rsidR="00686109">
          <w:t xml:space="preserve">The strip-theory solution may be preferable for substructures </w:t>
        </w:r>
      </w:ins>
      <w:ins w:id="70" w:author="jjonkman" w:date="2013-10-03T17:39:00Z">
        <w:r w:rsidR="00686109">
          <w:t>or</w:t>
        </w:r>
      </w:ins>
      <w:ins w:id="71" w:author="jjonkman" w:date="2013-10-03T17:31:00Z">
        <w:r w:rsidR="00686109">
          <w:t xml:space="preserve"> members of substructures that are small in diameter relative to a typical wavelength</w:t>
        </w:r>
      </w:ins>
      <w:moveTo w:id="72" w:author="jjonkman" w:date="2013-10-03T16:55:00Z">
        <w:r>
          <w:t>.</w:t>
        </w:r>
        <w:del w:id="73" w:author="jjonkman" w:date="2013-10-03T17:31:00Z">
          <w:r w:rsidDel="00686109">
            <w:delText> </w:delText>
          </w:r>
        </w:del>
        <w:r>
          <w:t xml:space="preserve"> </w:t>
        </w:r>
        <w:del w:id="74" w:author="jjonkman" w:date="2013-10-03T17:31:00Z">
          <w:r w:rsidDel="00686109">
            <w:delText>This</w:delText>
          </w:r>
        </w:del>
      </w:moveTo>
      <w:ins w:id="75" w:author="jjonkman" w:date="2013-10-03T17:31:00Z">
        <w:r w:rsidR="00686109">
          <w:t>T</w:t>
        </w:r>
      </w:ins>
      <w:ins w:id="76" w:author="jjonkman" w:date="2013-10-03T17:32:00Z">
        <w:r w:rsidR="00686109">
          <w:t>he strip-theory solution</w:t>
        </w:r>
      </w:ins>
      <w:moveTo w:id="77" w:author="jjonkman" w:date="2013-10-03T16:55:00Z">
        <w:del w:id="78" w:author="jjonkman" w:date="2013-10-03T17:32:00Z">
          <w:r w:rsidDel="00686109">
            <w:delText xml:space="preserve"> is now possible in</w:delText>
          </w:r>
        </w:del>
      </w:moveTo>
      <w:ins w:id="79" w:author="jjonkman" w:date="2013-10-03T17:32:00Z">
        <w:r w:rsidR="00686109">
          <w:t xml:space="preserve"> has been expanded dramatically in this release of </w:t>
        </w:r>
      </w:ins>
      <w:moveTo w:id="80" w:author="jjonkman" w:date="2013-10-03T16:55:00Z">
        <w:del w:id="81" w:author="jjonkman" w:date="2013-10-03T17:32:00Z">
          <w:r w:rsidDel="00686109">
            <w:delText xml:space="preserve"> </w:delText>
          </w:r>
        </w:del>
        <w:proofErr w:type="spellStart"/>
        <w:r>
          <w:t>HydroDyn</w:t>
        </w:r>
      </w:moveTo>
      <w:proofErr w:type="spellEnd"/>
      <w:ins w:id="82" w:author="jjonkman" w:date="2013-10-03T17:34:00Z">
        <w:r w:rsidR="00686109">
          <w:t xml:space="preserve">; strip-theory hydrodynamic loads can </w:t>
        </w:r>
      </w:ins>
      <w:ins w:id="83" w:author="jjonkman" w:date="2013-10-03T17:35:00Z">
        <w:r w:rsidR="00686109">
          <w:t xml:space="preserve">now </w:t>
        </w:r>
      </w:ins>
      <w:ins w:id="84" w:author="jjonkman" w:date="2013-10-03T17:34:00Z">
        <w:r w:rsidR="00686109">
          <w:t>be applied across multiple interconnected members, each with possible incline and taper.</w:t>
        </w:r>
      </w:ins>
      <w:ins w:id="85" w:author="jjonkman" w:date="2013-10-03T17:35:00Z">
        <w:r w:rsidR="00686109">
          <w:t xml:space="preserve">  The strip-theory loads include</w:t>
        </w:r>
      </w:ins>
      <w:moveTo w:id="86" w:author="jjonkman" w:date="2013-10-03T16:55:00Z">
        <w:del w:id="87" w:author="jjonkman" w:date="2013-10-03T17:32:00Z">
          <w:r w:rsidDel="00686109">
            <w:delText xml:space="preserve"> as well</w:delText>
          </w:r>
        </w:del>
        <w:del w:id="88" w:author="jjonkman" w:date="2013-10-03T17:35:00Z">
          <w:r w:rsidDel="00686109">
            <w:delText>.</w:delText>
          </w:r>
        </w:del>
        <w:del w:id="89" w:author="jjonkman" w:date="2013-10-03T17:34:00Z">
          <w:r w:rsidDel="00686109">
            <w:delText> </w:delText>
          </w:r>
        </w:del>
        <w:r>
          <w:t xml:space="preserve"> </w:t>
        </w:r>
      </w:moveTo>
      <w:ins w:id="90" w:author="jjonkman" w:date="2013-10-03T17:35:00Z">
        <w:r w:rsidR="00686109">
          <w:t xml:space="preserve">the relative form of </w:t>
        </w:r>
      </w:ins>
      <w:moveTo w:id="91" w:author="jjonkman" w:date="2013-10-03T16:55:00Z">
        <w:del w:id="92" w:author="jjonkman" w:date="2013-10-03T17:32:00Z">
          <w:r w:rsidDel="00686109">
            <w:delText xml:space="preserve">The full </w:delText>
          </w:r>
        </w:del>
        <w:r>
          <w:t>Morison</w:t>
        </w:r>
      </w:moveTo>
      <w:ins w:id="93" w:author="jjonkman" w:date="2013-10-03T17:32:00Z">
        <w:r w:rsidR="00686109">
          <w:t>’s</w:t>
        </w:r>
      </w:ins>
      <w:moveTo w:id="94" w:author="jjonkman" w:date="2013-10-03T16:55:00Z">
        <w:r>
          <w:t xml:space="preserve"> equation </w:t>
        </w:r>
        <w:del w:id="95" w:author="jjonkman" w:date="2013-10-03T17:36:00Z">
          <w:r w:rsidDel="00686109">
            <w:delText>can be calculated at the member level, including</w:delText>
          </w:r>
        </w:del>
      </w:moveTo>
      <w:ins w:id="96" w:author="jjonkman" w:date="2013-10-03T17:36:00Z">
        <w:r w:rsidR="00686109">
          <w:t>for</w:t>
        </w:r>
      </w:ins>
      <w:moveTo w:id="97" w:author="jjonkman" w:date="2013-10-03T16:55:00Z">
        <w:r>
          <w:t xml:space="preserve"> the distributed inertia, added mass, and viscous drag </w:t>
        </w:r>
        <w:del w:id="98" w:author="jjonkman" w:date="2013-10-03T17:39:00Z">
          <w:r w:rsidDel="00686109">
            <w:delText>load</w:delText>
          </w:r>
        </w:del>
      </w:moveTo>
      <w:ins w:id="99" w:author="jjonkman" w:date="2013-10-03T17:39:00Z">
        <w:r w:rsidR="00686109">
          <w:t>components</w:t>
        </w:r>
      </w:ins>
      <w:moveTo w:id="100" w:author="jjonkman" w:date="2013-10-03T16:55:00Z">
        <w:r>
          <w:t>.</w:t>
        </w:r>
        <w:del w:id="101" w:author="jjonkman" w:date="2013-10-03T17:36:00Z">
          <w:r w:rsidDel="00686109">
            <w:delText> </w:delText>
          </w:r>
        </w:del>
        <w:r>
          <w:t xml:space="preserve"> </w:t>
        </w:r>
      </w:moveTo>
      <w:ins w:id="102" w:author="jjonkman" w:date="2013-10-03T17:37:00Z">
        <w:r w:rsidR="00686109">
          <w:t>Additional distributed load</w:t>
        </w:r>
      </w:ins>
      <w:ins w:id="103" w:author="jjonkman" w:date="2013-10-03T17:40:00Z">
        <w:r w:rsidR="00686109">
          <w:t xml:space="preserve"> component</w:t>
        </w:r>
      </w:ins>
      <w:ins w:id="104" w:author="jjonkman" w:date="2013-10-03T17:37:00Z">
        <w:r w:rsidR="00686109">
          <w:t>s include</w:t>
        </w:r>
      </w:ins>
      <w:ins w:id="105" w:author="jjonkman" w:date="2013-10-03T17:36:00Z">
        <w:r w:rsidR="00686109">
          <w:t xml:space="preserve"> </w:t>
        </w:r>
      </w:ins>
      <w:ins w:id="106" w:author="jjonkman" w:date="2013-10-03T17:37:00Z">
        <w:r w:rsidR="00686109">
          <w:t xml:space="preserve">loads from </w:t>
        </w:r>
      </w:ins>
      <w:ins w:id="107" w:author="jjonkman" w:date="2013-10-03T17:36:00Z">
        <w:r w:rsidR="00686109">
          <w:t>static (buoyancy) and dynamic pressure.</w:t>
        </w:r>
      </w:ins>
      <w:ins w:id="108" w:author="jjonkman" w:date="2013-10-03T17:38:00Z">
        <w:r w:rsidR="00686109">
          <w:t xml:space="preserve">  Hydrodynamic loads are also applied as lumped loads on member endpoints</w:t>
        </w:r>
      </w:ins>
      <w:ins w:id="109" w:author="jjonkman" w:date="2013-10-03T21:11:00Z">
        <w:r w:rsidR="00DD3498">
          <w:t xml:space="preserve"> (called joints)</w:t>
        </w:r>
      </w:ins>
      <w:ins w:id="110" w:author="jjonkman" w:date="2013-10-03T17:38:00Z">
        <w:r w:rsidR="00686109">
          <w:t>.</w:t>
        </w:r>
      </w:ins>
      <w:ins w:id="111" w:author="jjonkman" w:date="2013-10-03T17:40:00Z">
        <w:r w:rsidR="00686109">
          <w:t xml:space="preserve">  It is also possible to include flooding or ballasting of members, and the effects of marine growth.</w:t>
        </w:r>
      </w:ins>
      <w:moveTo w:id="112" w:author="jjonkman" w:date="2013-10-03T16:55:00Z">
        <w:del w:id="113" w:author="jjonkman" w:date="2013-10-03T17:36:00Z">
          <w:r w:rsidDel="00686109">
            <w:delText> </w:delText>
          </w:r>
        </w:del>
        <w:del w:id="114" w:author="jjonkman" w:date="2013-10-03T17:40:00Z">
          <w:r w:rsidDel="00686109">
            <w:delText xml:space="preserve">The  drag and added mass coefficients used in this calculation can be defined as two different values for the heave versus surge/way degrees of freedom. </w:delText>
          </w:r>
        </w:del>
        <w:del w:id="115" w:author="jjonkman" w:date="2013-10-03T17:38:00Z">
          <w:r w:rsidDel="00686109">
            <w:delText xml:space="preserve">When only the Morison equation is used, an independent dynamic pressure calculation is also performed.  For the hydrostatic component, HydroDyn now calculates the distributed buoyancy of the structure, including inclined and tapered elements, </w:delText>
          </w:r>
        </w:del>
        <w:del w:id="116" w:author="jjonkman" w:date="2013-10-03T17:40:00Z">
          <w:r w:rsidDel="00686109">
            <w:delText>flooded members, and marine growth.</w:delText>
          </w:r>
        </w:del>
      </w:moveTo>
      <w:moveToRangeEnd w:id="66"/>
    </w:p>
    <w:p w:rsidR="002F6569" w:rsidRDefault="00226420">
      <w:pPr>
        <w:rPr>
          <w:ins w:id="117" w:author="jjonkman" w:date="2013-10-03T17:48:00Z"/>
        </w:rPr>
        <w:pPrChange w:id="118" w:author="jjonkman" w:date="2013-10-03T17:44:00Z">
          <w:pPr>
            <w:keepNext/>
            <w:jc w:val="center"/>
          </w:pPr>
        </w:pPrChange>
      </w:pPr>
      <w:del w:id="119" w:author="jjonkman" w:date="2013-10-03T16:54:00Z">
        <w:r w:rsidDel="00011070">
          <w:delText>  </w:delText>
        </w:r>
      </w:del>
      <w:r>
        <w:t xml:space="preserve">For some </w:t>
      </w:r>
      <w:ins w:id="120" w:author="jjonkman" w:date="2013-10-03T17:43:00Z">
        <w:r w:rsidR="00512AAA">
          <w:t xml:space="preserve">substructures and </w:t>
        </w:r>
      </w:ins>
      <w:r>
        <w:t xml:space="preserve">sea conditions, the hydrodynamic loads from a potential-flow theory must be augmented with the loads brought about by flow separation.  For this, the </w:t>
      </w:r>
      <w:del w:id="121" w:author="jjonkman" w:date="2013-10-03T17:42:00Z">
        <w:r w:rsidDel="00512AAA">
          <w:delText xml:space="preserve">viscous </w:delText>
        </w:r>
      </w:del>
      <w:ins w:id="122" w:author="jjonkman" w:date="2013-10-03T17:42:00Z">
        <w:r w:rsidR="00512AAA">
          <w:t>viscous-</w:t>
        </w:r>
      </w:ins>
      <w:r>
        <w:t>drag component of the Morison</w:t>
      </w:r>
      <w:ins w:id="123" w:author="jjonkman" w:date="2013-10-03T17:43:00Z">
        <w:r w:rsidR="00512AAA">
          <w:t>’s</w:t>
        </w:r>
      </w:ins>
      <w:r>
        <w:t xml:space="preserve"> equation may be included </w:t>
      </w:r>
      <w:del w:id="124" w:author="jjonkman" w:date="2013-10-03T17:43:00Z">
        <w:r w:rsidDel="00512AAA">
          <w:delText>in addition</w:delText>
        </w:r>
      </w:del>
      <w:ins w:id="125" w:author="jjonkman" w:date="2013-10-03T17:43:00Z">
        <w:r w:rsidR="00512AAA">
          <w:t>with</w:t>
        </w:r>
      </w:ins>
      <w:del w:id="126" w:author="jjonkman" w:date="2013-10-03T17:43:00Z">
        <w:r w:rsidDel="00512AAA">
          <w:delText xml:space="preserve"> to</w:delText>
        </w:r>
      </w:del>
      <w:r>
        <w:t xml:space="preserve"> the potential-flow theory solution.  Another option available is to supply a global damping matrix (linear or quadratic) to the system to represent this effect.</w:t>
      </w:r>
    </w:p>
    <w:p w:rsidR="00A96B1E" w:rsidRDefault="002F6569">
      <w:pPr>
        <w:rPr>
          <w:ins w:id="127" w:author="jjonkman" w:date="2013-10-03T21:20:00Z"/>
        </w:rPr>
        <w:pPrChange w:id="128" w:author="jjonkman" w:date="2013-10-03T17:44:00Z">
          <w:pPr>
            <w:keepNext/>
            <w:jc w:val="center"/>
          </w:pPr>
        </w:pPrChange>
      </w:pPr>
      <w:ins w:id="129" w:author="jjonkman" w:date="2013-10-03T17:48:00Z">
        <w:r>
          <w:t xml:space="preserve">When </w:t>
        </w:r>
        <w:proofErr w:type="spellStart"/>
        <w:r>
          <w:t>HydroDyn</w:t>
        </w:r>
        <w:proofErr w:type="spellEnd"/>
        <w:r>
          <w:t xml:space="preserve"> is coupled to FAST, </w:t>
        </w:r>
        <w:proofErr w:type="spellStart"/>
        <w:r>
          <w:t>HydroDyn</w:t>
        </w:r>
        <w:proofErr w:type="spellEnd"/>
        <w:r>
          <w:t xml:space="preserve"> receives the position, orientation, velocities, and accelerations of the (rigid or flexible) substructure</w:t>
        </w:r>
      </w:ins>
      <w:ins w:id="130" w:author="jjonkman" w:date="2013-10-03T17:49:00Z">
        <w:r>
          <w:t xml:space="preserve"> at each cou</w:t>
        </w:r>
      </w:ins>
      <w:ins w:id="131" w:author="jjonkman" w:date="2013-10-03T21:11:00Z">
        <w:r w:rsidR="00DD3498">
          <w:t>p</w:t>
        </w:r>
      </w:ins>
      <w:ins w:id="132" w:author="jjonkman" w:date="2013-10-03T17:49:00Z">
        <w:r>
          <w:t>ling time step</w:t>
        </w:r>
      </w:ins>
      <w:ins w:id="133" w:author="jjonkman" w:date="2013-10-03T21:12:00Z">
        <w:r w:rsidR="00DD3498">
          <w:t xml:space="preserve"> and then</w:t>
        </w:r>
      </w:ins>
      <w:ins w:id="134" w:author="jjonkman" w:date="2013-10-03T17:49:00Z">
        <w:r>
          <w:t xml:space="preserve"> computes the hydrodynamic loads and returns </w:t>
        </w:r>
      </w:ins>
      <w:ins w:id="135" w:author="jjonkman" w:date="2013-10-03T21:12:00Z">
        <w:r w:rsidR="00DD3498">
          <w:t>them</w:t>
        </w:r>
      </w:ins>
      <w:ins w:id="136" w:author="jjonkman" w:date="2013-10-03T17:49:00Z">
        <w:r>
          <w:t xml:space="preserve"> back to FAST.  At this time, FAST’s </w:t>
        </w:r>
        <w:proofErr w:type="spellStart"/>
        <w:r>
          <w:t>ElastoDyn</w:t>
        </w:r>
        <w:proofErr w:type="spellEnd"/>
        <w:r>
          <w:t xml:space="preserve"> structural-dynamics module assumes for a floating platform that the substructure (</w:t>
        </w:r>
      </w:ins>
      <w:ins w:id="137" w:author="jjonkman" w:date="2013-10-03T17:50:00Z">
        <w:r>
          <w:t>floating platform) is a six degree-of-</w:t>
        </w:r>
        <w:r>
          <w:lastRenderedPageBreak/>
          <w:t xml:space="preserve">freedom </w:t>
        </w:r>
      </w:ins>
      <w:ins w:id="138" w:author="jjonkman" w:date="2013-10-03T21:12:00Z">
        <w:r w:rsidR="00A96B1E">
          <w:t xml:space="preserve">(DOF) </w:t>
        </w:r>
      </w:ins>
      <w:ins w:id="139" w:author="jjonkman" w:date="2013-10-03T17:50:00Z">
        <w:r>
          <w:t xml:space="preserve">rigid body.  For fixed-bottom offshore wind turbines, FAST’s </w:t>
        </w:r>
        <w:proofErr w:type="spellStart"/>
        <w:r>
          <w:t>SubDyn</w:t>
        </w:r>
        <w:proofErr w:type="spellEnd"/>
        <w:r>
          <w:t xml:space="preserve"> module allows for structural flexibility of multi-member substructures, but the coupling between </w:t>
        </w:r>
        <w:proofErr w:type="spellStart"/>
        <w:r>
          <w:t>SubDyn</w:t>
        </w:r>
        <w:proofErr w:type="spellEnd"/>
        <w:r>
          <w:t xml:space="preserve"> and </w:t>
        </w:r>
        <w:proofErr w:type="spellStart"/>
        <w:r>
          <w:t>HydroDyn</w:t>
        </w:r>
        <w:proofErr w:type="spellEnd"/>
        <w:r>
          <w:t xml:space="preserve"> has not yet been completed.</w:t>
        </w:r>
      </w:ins>
    </w:p>
    <w:p w:rsidR="00226420" w:rsidDel="00512AAA" w:rsidRDefault="00A96B1E" w:rsidP="00011070">
      <w:pPr>
        <w:rPr>
          <w:del w:id="140" w:author="jjonkman" w:date="2013-10-03T17:44:00Z"/>
        </w:rPr>
      </w:pPr>
      <w:ins w:id="141" w:author="jjonkman" w:date="2013-10-03T21:20:00Z">
        <w:r w:rsidRPr="00A96B1E">
          <w:t>The</w:t>
        </w:r>
        <w:r>
          <w:t xml:space="preserve"> </w:t>
        </w:r>
        <w:proofErr w:type="spellStart"/>
        <w:r>
          <w:t>HydroDyn</w:t>
        </w:r>
        <w:proofErr w:type="spellEnd"/>
        <w:r w:rsidRPr="00A96B1E">
          <w:t xml:space="preserve"> input file defines the substructure geometry, </w:t>
        </w:r>
        <w:r>
          <w:t>hydrodynamic coefficients</w:t>
        </w:r>
        <w:r w:rsidRPr="00A96B1E">
          <w:t xml:space="preserve">, </w:t>
        </w:r>
      </w:ins>
      <w:ins w:id="142" w:author="jjonkman" w:date="2013-10-03T21:21:00Z">
        <w:r>
          <w:t>incident wave kinematics and current, potential-flow solution options</w:t>
        </w:r>
      </w:ins>
      <w:ins w:id="143" w:author="jjonkman" w:date="2013-10-03T21:23:00Z">
        <w:r>
          <w:t>, flooding/ballasting and marine growth</w:t>
        </w:r>
      </w:ins>
      <w:ins w:id="144" w:author="jjonkman" w:date="2013-10-03T21:20:00Z">
        <w:r w:rsidRPr="00A96B1E">
          <w:t>, and auxiliary parameters. The geometry</w:t>
        </w:r>
      </w:ins>
      <w:ins w:id="145" w:author="jjonkman" w:date="2013-10-03T21:21:00Z">
        <w:r>
          <w:t xml:space="preserve"> of strip-theory members</w:t>
        </w:r>
      </w:ins>
      <w:ins w:id="146" w:author="jjonkman" w:date="2013-10-03T21:20:00Z">
        <w:r w:rsidRPr="00A96B1E">
          <w:t xml:space="preserve"> is defined by joint coordinates in the global reference system, with the origin at the intersection of the </w:t>
        </w:r>
        <w:proofErr w:type="spellStart"/>
        <w:r w:rsidRPr="00A96B1E">
          <w:t>undeflected</w:t>
        </w:r>
        <w:proofErr w:type="spellEnd"/>
        <w:r w:rsidRPr="00A96B1E">
          <w:t xml:space="preserve"> tower centerline with mean sea level (MSL).  A member connects two joints; multiple members can use a common joint.  </w:t>
        </w:r>
      </w:ins>
      <w:ins w:id="147" w:author="jjonkman" w:date="2013-10-03T21:38:00Z">
        <w:r w:rsidR="00C55EDD">
          <w:t>The hydrodynamic loads are computed at n</w:t>
        </w:r>
      </w:ins>
      <w:ins w:id="148" w:author="jjonkman" w:date="2013-10-03T21:20:00Z">
        <w:r w:rsidRPr="00A96B1E">
          <w:t>odes</w:t>
        </w:r>
      </w:ins>
      <w:ins w:id="149" w:author="jjonkman" w:date="2013-10-03T21:38:00Z">
        <w:r w:rsidR="00C55EDD">
          <w:t>, which are</w:t>
        </w:r>
      </w:ins>
      <w:ins w:id="150" w:author="jjonkman" w:date="2013-10-03T21:20:00Z">
        <w:r w:rsidRPr="00A96B1E">
          <w:t xml:space="preserve"> </w:t>
        </w:r>
        <w:proofErr w:type="spellStart"/>
        <w:r w:rsidRPr="00A96B1E">
          <w:t>are</w:t>
        </w:r>
        <w:proofErr w:type="spellEnd"/>
        <w:r w:rsidRPr="00A96B1E">
          <w:t xml:space="preserve"> the resultant of member refinement into multiple (</w:t>
        </w:r>
      </w:ins>
      <w:proofErr w:type="spellStart"/>
      <w:ins w:id="151" w:author="jjonkman" w:date="2013-10-03T21:22:00Z">
        <w:r w:rsidRPr="00A96B1E">
          <w:t>MDivSize</w:t>
        </w:r>
        <w:proofErr w:type="spellEnd"/>
        <w:r>
          <w:t xml:space="preserve"> </w:t>
        </w:r>
      </w:ins>
      <w:ins w:id="152" w:author="jjonkman" w:date="2013-10-03T21:20:00Z">
        <w:r w:rsidRPr="00A96B1E">
          <w:t xml:space="preserve">input) elements (nodes are located at the ends of each element), and they are calculated by the code. Member properties </w:t>
        </w:r>
      </w:ins>
      <w:ins w:id="153" w:author="jjonkman" w:date="2013-10-03T21:23:00Z">
        <w:r>
          <w:t>include outer diameter, thickness, drag, and added mass coefficients</w:t>
        </w:r>
      </w:ins>
      <w:ins w:id="154" w:author="jjonkman" w:date="2013-10-03T21:20:00Z">
        <w:r w:rsidRPr="00A96B1E">
          <w:t xml:space="preserve">.  Member properties are specified at the joints; if properties change from one joint to the other, they will be linearly interpolated for the inner </w:t>
        </w:r>
      </w:ins>
      <w:ins w:id="155" w:author="jjonkman" w:date="2013-10-03T21:24:00Z">
        <w:r>
          <w:t>nodes.</w:t>
        </w:r>
      </w:ins>
      <w:del w:id="156" w:author="jjonkman" w:date="2013-10-03T17:44:00Z">
        <w:r w:rsidR="00226420" w:rsidDel="00512AAA">
          <w:delText xml:space="preserve">  </w:delText>
        </w:r>
      </w:del>
      <w:moveFromRangeStart w:id="157" w:author="jjonkman" w:date="2013-10-03T16:55:00Z" w:name="move368582653"/>
      <w:moveFrom w:id="158" w:author="jjonkman" w:date="2013-10-03T16:55:00Z">
        <w:r w:rsidR="00226420" w:rsidDel="004A42C0">
          <w:t>For other types of structures or sea conditions, it may be preferable to just use the Morison equation for calculating the hydrodynamic loads.  This is now possible in HydroDyn as well.  The full Morison equation can be calculated at the member level, including the distributed inertia, added mass, and viscous drag load.   The  drag and added mass coefficients used in this calculation can be defined as two different values for the heave versus surge/way degrees of freedom. When only the Morison equation is used, an independent dynamic pressure calculation is also performed.  For the hydrostatic component, HydroDyn now calculates the distributed buoyancy of the structure, including inclined and tapered elements, flooded members, and marine growth.</w:t>
        </w:r>
      </w:moveFrom>
      <w:moveFromRangeEnd w:id="157"/>
    </w:p>
    <w:p w:rsidR="009733A8" w:rsidRDefault="009733A8">
      <w:pPr>
        <w:pPrChange w:id="159" w:author="jjonkman" w:date="2013-10-03T17:44:00Z">
          <w:pPr>
            <w:keepNext/>
            <w:jc w:val="center"/>
          </w:pPr>
        </w:pPrChange>
      </w:pPr>
    </w:p>
    <w:p w:rsidR="004C2832" w:rsidRDefault="004C2832" w:rsidP="008A4CA2">
      <w:pPr>
        <w:ind w:left="720" w:right="720"/>
        <w:rPr>
          <w:i/>
          <w:color w:val="365F91"/>
        </w:rPr>
      </w:pPr>
      <w:r>
        <w:rPr>
          <w:i/>
          <w:color w:val="365F91"/>
        </w:rPr>
        <w:t>While we are very excited about this release and the new capability it brings to FAST, please be aware that this is the initial release.  As with anything new, we encourage users to take appropriate precautions.  We have tested many features, but not all.  Please interpret the results carefully and report back any confirmed errors to the NREL developer.  Further development, verification, and validation work is ongoing at NREL.  Check back regularly to obtain the latest version of the code.</w:t>
      </w:r>
    </w:p>
    <w:p w:rsidR="009733A8" w:rsidRDefault="009733A8" w:rsidP="00CA74B5"/>
    <w:p w:rsidR="004C2832" w:rsidRDefault="004C2832">
      <w:pPr>
        <w:rPr>
          <w:rFonts w:asciiTheme="majorHAnsi" w:eastAsiaTheme="majorEastAsia" w:hAnsiTheme="majorHAnsi" w:cstheme="majorBidi"/>
          <w:b/>
          <w:bCs/>
          <w:color w:val="4F81BD" w:themeColor="accent1"/>
          <w:sz w:val="26"/>
          <w:szCs w:val="26"/>
        </w:rPr>
      </w:pPr>
      <w:r>
        <w:br w:type="page"/>
      </w:r>
    </w:p>
    <w:p w:rsidR="00CA74B5" w:rsidRDefault="00CA74B5" w:rsidP="00CA74B5">
      <w:pPr>
        <w:pStyle w:val="Heading2"/>
      </w:pPr>
      <w:r>
        <w:lastRenderedPageBreak/>
        <w:t>Major changes</w:t>
      </w:r>
      <w:r w:rsidR="006552FB">
        <w:t xml:space="preserve"> in </w:t>
      </w:r>
      <w:proofErr w:type="spellStart"/>
      <w:r w:rsidR="00850FDC">
        <w:t>HydroDyn</w:t>
      </w:r>
      <w:proofErr w:type="spellEnd"/>
      <w:r w:rsidR="00850FDC">
        <w:t xml:space="preserve"> v2.00</w:t>
      </w:r>
      <w:r w:rsidR="006552FB">
        <w:t>.0</w:t>
      </w:r>
      <w:r w:rsidR="00850FDC">
        <w:t>1</w:t>
      </w:r>
      <w:r w:rsidR="006552FB">
        <w:t>a-</w:t>
      </w:r>
      <w:r w:rsidR="00850FDC">
        <w:t>gjh</w:t>
      </w:r>
    </w:p>
    <w:p w:rsidR="00C16357" w:rsidRDefault="009E32FF" w:rsidP="00CA74B5">
      <w:proofErr w:type="spellStart"/>
      <w:ins w:id="160" w:author="jjonkman" w:date="2013-10-03T17:51:00Z">
        <w:r>
          <w:t>HydroDyn</w:t>
        </w:r>
        <w:proofErr w:type="spellEnd"/>
        <w:r>
          <w:t xml:space="preserve"> has previously been included as an undocumented feature of FAST and packaged with the FAST archive.  </w:t>
        </w:r>
      </w:ins>
      <w:r w:rsidR="00C16357">
        <w:t>The former software called “</w:t>
      </w:r>
      <w:proofErr w:type="spellStart"/>
      <w:r w:rsidR="00850FDC">
        <w:t>HydroDyn</w:t>
      </w:r>
      <w:proofErr w:type="spellEnd"/>
      <w:r w:rsidR="00C16357">
        <w:t xml:space="preserve">” has </w:t>
      </w:r>
      <w:ins w:id="161" w:author="jjonkman" w:date="2013-10-03T17:54:00Z">
        <w:r>
          <w:t xml:space="preserve">been </w:t>
        </w:r>
      </w:ins>
      <w:ins w:id="162" w:author="jjonkman" w:date="2013-10-03T17:52:00Z">
        <w:r>
          <w:t xml:space="preserve">separated into a distinct module packaged separately from FAST (but still coupled to FAST) and </w:t>
        </w:r>
      </w:ins>
      <w:ins w:id="163" w:author="jjonkman" w:date="2013-10-03T17:53:00Z">
        <w:r>
          <w:t xml:space="preserve">itself </w:t>
        </w:r>
      </w:ins>
      <w:ins w:id="164" w:author="jjonkman" w:date="2013-10-03T17:52:00Z">
        <w:r>
          <w:t xml:space="preserve">has </w:t>
        </w:r>
      </w:ins>
      <w:r w:rsidR="00C16357">
        <w:t xml:space="preserve">been split into </w:t>
      </w:r>
      <w:r w:rsidR="00850FDC">
        <w:t>two</w:t>
      </w:r>
      <w:r w:rsidR="00C16357">
        <w:t xml:space="preserve"> pieces of software</w:t>
      </w:r>
      <w:r w:rsidR="000E1845">
        <w:t xml:space="preserve">, </w:t>
      </w:r>
      <w:ins w:id="165" w:author="jjonkman" w:date="2013-10-03T17:52:00Z">
        <w:r>
          <w:t xml:space="preserve">each </w:t>
        </w:r>
      </w:ins>
      <w:r w:rsidR="000E1845">
        <w:t xml:space="preserve">following the </w:t>
      </w:r>
      <w:hyperlink r:id="rId8" w:history="1">
        <w:r w:rsidR="000E1845" w:rsidRPr="000E1845">
          <w:rPr>
            <w:rStyle w:val="Hyperlink"/>
          </w:rPr>
          <w:t>FAST modularization framework</w:t>
        </w:r>
      </w:hyperlink>
      <w:r w:rsidR="00C16357">
        <w:t>:</w:t>
      </w:r>
    </w:p>
    <w:p w:rsidR="00C16357" w:rsidRDefault="00850FDC" w:rsidP="00C16357">
      <w:pPr>
        <w:pStyle w:val="ListParagraph"/>
        <w:numPr>
          <w:ilvl w:val="0"/>
          <w:numId w:val="2"/>
        </w:numPr>
      </w:pPr>
      <w:r>
        <w:t xml:space="preserve">The new </w:t>
      </w:r>
      <w:proofErr w:type="spellStart"/>
      <w:r>
        <w:t>HydroDyn</w:t>
      </w:r>
      <w:proofErr w:type="spellEnd"/>
      <w:r w:rsidR="00C16357">
        <w:t xml:space="preserve"> </w:t>
      </w:r>
      <w:r>
        <w:t>continues to model</w:t>
      </w:r>
      <w:r w:rsidR="009733A8">
        <w:t xml:space="preserve"> the </w:t>
      </w:r>
      <w:r>
        <w:t>hydro</w:t>
      </w:r>
      <w:r w:rsidR="009733A8">
        <w:t xml:space="preserve">dynamics </w:t>
      </w:r>
      <w:del w:id="166" w:author="jjonkman" w:date="2013-10-03T17:45:00Z">
        <w:r w:rsidR="009733A8" w:rsidDel="002F6569">
          <w:delText>portion of the code</w:delText>
        </w:r>
      </w:del>
      <w:ins w:id="167" w:author="jjonkman" w:date="2013-10-03T17:45:00Z">
        <w:r w:rsidR="002F6569">
          <w:t>problem</w:t>
        </w:r>
      </w:ins>
      <w:r>
        <w:t xml:space="preserve">, but no longer includes the mooring system </w:t>
      </w:r>
      <w:r w:rsidR="004C2832">
        <w:t>model;</w:t>
      </w:r>
      <w:r>
        <w:t xml:space="preserve"> however a linearized mooring system can be modeled using new user-supplied preload, stiffness, </w:t>
      </w:r>
      <w:r w:rsidR="00947E05">
        <w:t xml:space="preserve">and </w:t>
      </w:r>
      <w:r>
        <w:t>damping terms.</w:t>
      </w:r>
    </w:p>
    <w:p w:rsidR="00C16357" w:rsidRDefault="002F6569" w:rsidP="00C16357">
      <w:pPr>
        <w:pStyle w:val="ListParagraph"/>
        <w:numPr>
          <w:ilvl w:val="0"/>
          <w:numId w:val="2"/>
        </w:numPr>
      </w:pPr>
      <w:ins w:id="168" w:author="jjonkman" w:date="2013-10-03T17:45:00Z">
        <w:r>
          <w:t>The new Mooring Analysis Program (</w:t>
        </w:r>
      </w:ins>
      <w:ins w:id="169" w:author="ghayman" w:date="2013-10-03T22:45:00Z">
        <w:r w:rsidR="00E50544">
          <w:fldChar w:fldCharType="begin"/>
        </w:r>
        <w:r w:rsidR="00E50544">
          <w:instrText xml:space="preserve"> HYPERLINK "http://wind.nrel.gov/designcodes/simulators/map/" </w:instrText>
        </w:r>
        <w:r w:rsidR="00E50544">
          <w:fldChar w:fldCharType="separate"/>
        </w:r>
        <w:r w:rsidR="00850FDC" w:rsidRPr="00E50544">
          <w:rPr>
            <w:rStyle w:val="Hyperlink"/>
          </w:rPr>
          <w:t>MAP</w:t>
        </w:r>
        <w:r w:rsidR="00E50544">
          <w:fldChar w:fldCharType="end"/>
        </w:r>
      </w:ins>
      <w:ins w:id="170" w:author="jjonkman" w:date="2013-10-03T17:46:00Z">
        <w:r>
          <w:t>)</w:t>
        </w:r>
      </w:ins>
      <w:del w:id="171" w:author="jjonkman" w:date="2013-10-03T17:46:00Z">
        <w:r w:rsidR="00850FDC" w:rsidDel="002F6569">
          <w:delText xml:space="preserve"> (Mooring Statics and Dynamics)</w:delText>
        </w:r>
      </w:del>
      <w:ins w:id="172" w:author="jjonkman" w:date="2013-10-03T17:46:00Z">
        <w:r>
          <w:t xml:space="preserve"> has been introduced to</w:t>
        </w:r>
      </w:ins>
      <w:r w:rsidR="00C16357">
        <w:t xml:space="preserve"> model</w:t>
      </w:r>
      <w:del w:id="173" w:author="jjonkman" w:date="2013-10-03T17:46:00Z">
        <w:r w:rsidR="00C16357" w:rsidDel="002F6569">
          <w:delText>s</w:delText>
        </w:r>
      </w:del>
      <w:r w:rsidR="00C16357">
        <w:t xml:space="preserve"> </w:t>
      </w:r>
      <w:r w:rsidR="00850FDC">
        <w:t>mooring system</w:t>
      </w:r>
      <w:ins w:id="174" w:author="jjonkman" w:date="2013-10-03T17:46:00Z">
        <w:r>
          <w:t>s</w:t>
        </w:r>
      </w:ins>
      <w:r w:rsidR="00850FDC">
        <w:t>.  This module is included in a separate archive.</w:t>
      </w:r>
    </w:p>
    <w:p w:rsidR="00C16357" w:rsidRDefault="002A00DF" w:rsidP="002A00DF">
      <w:r>
        <w:t xml:space="preserve">In addition, the </w:t>
      </w:r>
      <w:ins w:id="175" w:author="jjonkman" w:date="2013-10-03T17:53:00Z">
        <w:r w:rsidR="009E32FF">
          <w:t xml:space="preserve">new </w:t>
        </w:r>
        <w:proofErr w:type="spellStart"/>
        <w:r w:rsidR="009E32FF">
          <w:t>HydroDyn</w:t>
        </w:r>
        <w:proofErr w:type="spellEnd"/>
        <w:r w:rsidR="009E32FF">
          <w:t xml:space="preserve"> </w:t>
        </w:r>
      </w:ins>
      <w:r>
        <w:t>archive ships with HydroDyn</w:t>
      </w:r>
      <w:r w:rsidR="004C2832">
        <w:t>Driver_win32</w:t>
      </w:r>
      <w:r>
        <w:t xml:space="preserve">.exe, a driver program </w:t>
      </w:r>
      <w:ins w:id="176" w:author="jjonkman" w:date="2013-10-03T17:53:00Z">
        <w:r w:rsidR="009E32FF">
          <w:t xml:space="preserve">that can be </w:t>
        </w:r>
      </w:ins>
      <w:r>
        <w:t xml:space="preserve">used to test </w:t>
      </w:r>
      <w:proofErr w:type="spellStart"/>
      <w:r>
        <w:t>HydroDyn</w:t>
      </w:r>
      <w:proofErr w:type="spellEnd"/>
      <w:r>
        <w:t xml:space="preserve"> outside of FAST, but still using the new modularization framework. </w:t>
      </w:r>
      <w:r w:rsidR="00214A47">
        <w:t xml:space="preserve"> It controls the </w:t>
      </w:r>
      <w:r>
        <w:t>stand</w:t>
      </w:r>
      <w:del w:id="177" w:author="jjonkman" w:date="2013-10-03T17:48:00Z">
        <w:r w:rsidDel="002F6569">
          <w:delText>-</w:delText>
        </w:r>
      </w:del>
      <w:r>
        <w:t>alone</w:t>
      </w:r>
      <w:r w:rsidR="00214A47">
        <w:t xml:space="preserve"> simulation </w:t>
      </w:r>
      <w:r w:rsidR="00E42E58">
        <w:t>progress</w:t>
      </w:r>
      <w:del w:id="178" w:author="ghayman" w:date="2013-10-03T22:39:00Z">
        <w:r w:rsidR="00214A47" w:rsidDel="00917C31">
          <w:delText>, mapping inputs to outputs</w:delText>
        </w:r>
      </w:del>
      <w:r w:rsidR="00214A47">
        <w:t>.</w:t>
      </w:r>
    </w:p>
    <w:p w:rsidR="002A00DF" w:rsidRPr="002A00DF" w:rsidRDefault="002A00DF" w:rsidP="002A00DF">
      <w:proofErr w:type="spellStart"/>
      <w:r>
        <w:t>HydroDyn</w:t>
      </w:r>
      <w:proofErr w:type="spellEnd"/>
      <w:r w:rsidR="00C16357">
        <w:t xml:space="preserve"> </w:t>
      </w:r>
      <w:r w:rsidR="00214A47">
        <w:t>v</w:t>
      </w:r>
      <w:r>
        <w:t>2</w:t>
      </w:r>
      <w:r w:rsidR="00214A47">
        <w:t>.00.0</w:t>
      </w:r>
      <w:r>
        <w:t>1</w:t>
      </w:r>
      <w:r w:rsidR="00214A47">
        <w:t>a-</w:t>
      </w:r>
      <w:r>
        <w:t>gjh</w:t>
      </w:r>
      <w:r w:rsidR="00214A47">
        <w:t xml:space="preserve"> </w:t>
      </w:r>
      <w:r>
        <w:t xml:space="preserve">has the following features compared to </w:t>
      </w:r>
      <w:del w:id="179" w:author="jjonkman" w:date="2013-10-03T17:53:00Z">
        <w:r w:rsidDel="009E32FF">
          <w:delText>HdroDyn v1</w:delText>
        </w:r>
      </w:del>
      <w:ins w:id="180" w:author="jjonkman" w:date="2013-10-03T17:53:00Z">
        <w:r w:rsidR="009E32FF">
          <w:t xml:space="preserve">the version of </w:t>
        </w:r>
        <w:proofErr w:type="spellStart"/>
        <w:r w:rsidR="009E32FF">
          <w:t>HydroDyn</w:t>
        </w:r>
        <w:proofErr w:type="spellEnd"/>
        <w:r w:rsidR="009E32FF">
          <w:t xml:space="preserve"> that was </w:t>
        </w:r>
      </w:ins>
      <w:ins w:id="181" w:author="jjonkman" w:date="2013-10-03T17:54:00Z">
        <w:r w:rsidR="009E32FF">
          <w:t>previously</w:t>
        </w:r>
      </w:ins>
      <w:ins w:id="182" w:author="jjonkman" w:date="2013-10-03T17:53:00Z">
        <w:r w:rsidR="009E32FF">
          <w:t xml:space="preserve"> </w:t>
        </w:r>
      </w:ins>
      <w:ins w:id="183" w:author="jjonkman" w:date="2013-10-03T17:54:00Z">
        <w:r w:rsidR="009E32FF">
          <w:t>released with FAST v7.02</w:t>
        </w:r>
      </w:ins>
      <w:r w:rsidR="00583AAD">
        <w:t>:</w:t>
      </w:r>
    </w:p>
    <w:tbl>
      <w:tblPr>
        <w:tblW w:w="8980" w:type="dxa"/>
        <w:tblInd w:w="-15" w:type="dxa"/>
        <w:tblCellMar>
          <w:left w:w="0" w:type="dxa"/>
          <w:right w:w="0" w:type="dxa"/>
        </w:tblCellMar>
        <w:tblLook w:val="04A0" w:firstRow="1" w:lastRow="0" w:firstColumn="1" w:lastColumn="0" w:noHBand="0" w:noVBand="1"/>
      </w:tblPr>
      <w:tblGrid>
        <w:gridCol w:w="7060"/>
        <w:gridCol w:w="960"/>
        <w:gridCol w:w="960"/>
      </w:tblGrid>
      <w:tr w:rsidR="002A00DF" w:rsidTr="002A00DF">
        <w:trPr>
          <w:trHeight w:val="315"/>
        </w:trPr>
        <w:tc>
          <w:tcPr>
            <w:tcW w:w="7060" w:type="dxa"/>
            <w:tcBorders>
              <w:top w:val="single" w:sz="8" w:space="0" w:color="auto"/>
              <w:left w:val="single" w:sz="8" w:space="0" w:color="auto"/>
              <w:bottom w:val="single" w:sz="8" w:space="0" w:color="auto"/>
              <w:right w:val="nil"/>
            </w:tcBorders>
            <w:shd w:val="clear" w:color="auto" w:fill="8DB4E2"/>
            <w:noWrap/>
            <w:tcMar>
              <w:top w:w="0" w:type="dxa"/>
              <w:left w:w="108" w:type="dxa"/>
              <w:bottom w:w="0" w:type="dxa"/>
              <w:right w:w="108" w:type="dxa"/>
            </w:tcMar>
            <w:vAlign w:val="bottom"/>
            <w:hideMark/>
          </w:tcPr>
          <w:p w:rsidR="002A00DF" w:rsidRDefault="002A00DF">
            <w:pPr>
              <w:rPr>
                <w:rFonts w:ascii="Calibri" w:hAnsi="Calibri"/>
                <w:b/>
                <w:bCs/>
                <w:color w:val="000000"/>
              </w:rPr>
            </w:pPr>
            <w:proofErr w:type="spellStart"/>
            <w:r>
              <w:rPr>
                <w:b/>
                <w:bCs/>
                <w:color w:val="000000"/>
              </w:rPr>
              <w:t>HydroDyn</w:t>
            </w:r>
            <w:proofErr w:type="spellEnd"/>
            <w:r>
              <w:rPr>
                <w:b/>
                <w:bCs/>
                <w:color w:val="000000"/>
              </w:rPr>
              <w:t xml:space="preserve"> Features</w:t>
            </w:r>
          </w:p>
        </w:tc>
        <w:tc>
          <w:tcPr>
            <w:tcW w:w="960" w:type="dxa"/>
            <w:tcBorders>
              <w:top w:val="single" w:sz="8" w:space="0" w:color="auto"/>
              <w:left w:val="nil"/>
              <w:bottom w:val="single" w:sz="8" w:space="0" w:color="auto"/>
              <w:right w:val="nil"/>
            </w:tcBorders>
            <w:shd w:val="clear" w:color="auto" w:fill="8DB4E2"/>
            <w:noWrap/>
            <w:tcMar>
              <w:top w:w="0" w:type="dxa"/>
              <w:left w:w="108" w:type="dxa"/>
              <w:bottom w:w="0" w:type="dxa"/>
              <w:right w:w="108" w:type="dxa"/>
            </w:tcMar>
            <w:vAlign w:val="bottom"/>
            <w:hideMark/>
          </w:tcPr>
          <w:p w:rsidR="002A00DF" w:rsidRDefault="002A00DF">
            <w:pPr>
              <w:jc w:val="center"/>
              <w:rPr>
                <w:rFonts w:ascii="Calibri" w:hAnsi="Calibri"/>
                <w:b/>
                <w:bCs/>
                <w:color w:val="000000"/>
              </w:rPr>
            </w:pPr>
            <w:r>
              <w:rPr>
                <w:b/>
                <w:bCs/>
                <w:color w:val="000000"/>
              </w:rPr>
              <w:t>v7.02</w:t>
            </w:r>
          </w:p>
        </w:tc>
        <w:tc>
          <w:tcPr>
            <w:tcW w:w="960" w:type="dxa"/>
            <w:tcBorders>
              <w:top w:val="single" w:sz="8" w:space="0" w:color="auto"/>
              <w:left w:val="nil"/>
              <w:bottom w:val="single" w:sz="8" w:space="0" w:color="auto"/>
              <w:right w:val="single" w:sz="8" w:space="0" w:color="auto"/>
            </w:tcBorders>
            <w:shd w:val="clear" w:color="auto" w:fill="8DB4E2"/>
            <w:noWrap/>
            <w:tcMar>
              <w:top w:w="0" w:type="dxa"/>
              <w:left w:w="108" w:type="dxa"/>
              <w:bottom w:w="0" w:type="dxa"/>
              <w:right w:w="108" w:type="dxa"/>
            </w:tcMar>
            <w:vAlign w:val="bottom"/>
            <w:hideMark/>
          </w:tcPr>
          <w:p w:rsidR="002A00DF" w:rsidRDefault="002A00DF">
            <w:pPr>
              <w:jc w:val="center"/>
              <w:rPr>
                <w:rFonts w:ascii="Calibri" w:hAnsi="Calibri"/>
                <w:b/>
                <w:bCs/>
                <w:color w:val="000000"/>
              </w:rPr>
            </w:pPr>
            <w:r>
              <w:rPr>
                <w:b/>
                <w:bCs/>
                <w:color w:val="000000"/>
              </w:rPr>
              <w:t>v8.03</w:t>
            </w:r>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Linear regular or irregular waves</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r>
      <w:tr w:rsidR="000F26B4"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tcPr>
          <w:p w:rsidR="000F26B4" w:rsidRDefault="000F26B4" w:rsidP="000F26B4">
            <w:r>
              <w:t>•  White-noise waves</w:t>
            </w:r>
          </w:p>
        </w:tc>
        <w:tc>
          <w:tcPr>
            <w:tcW w:w="960" w:type="dxa"/>
            <w:shd w:val="clear" w:color="auto" w:fill="FFFFFF"/>
            <w:noWrap/>
            <w:tcMar>
              <w:top w:w="0" w:type="dxa"/>
              <w:left w:w="108" w:type="dxa"/>
              <w:bottom w:w="0" w:type="dxa"/>
              <w:right w:w="108" w:type="dxa"/>
            </w:tcMar>
            <w:vAlign w:val="bottom"/>
          </w:tcPr>
          <w:p w:rsidR="000F26B4" w:rsidRDefault="000F26B4">
            <w:pPr>
              <w:jc w:val="center"/>
              <w:rPr>
                <w:rFonts w:ascii="Wingdings" w:hAnsi="Wingdings"/>
              </w:rPr>
            </w:pP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tcPr>
          <w:p w:rsidR="000F26B4" w:rsidRDefault="000F26B4">
            <w:pPr>
              <w:jc w:val="center"/>
              <w:rPr>
                <w:rFonts w:ascii="Times New Roman" w:hAnsi="Times New Roman"/>
              </w:rPr>
            </w:pPr>
            <w:r>
              <w:rPr>
                <w:rFonts w:ascii="Wingdings" w:hAnsi="Wingdings"/>
              </w:rPr>
              <w:t></w:t>
            </w:r>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Wave stretching</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Times New Roman" w:hAnsi="Times New Roman"/>
              </w:rPr>
              <w:t> </w:t>
            </w:r>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Externally generated wave data</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color w:val="FF0000"/>
              </w:rPr>
            </w:pPr>
            <w:del w:id="184" w:author="jjonkman" w:date="2013-10-03T17:44:00Z">
              <w:r w:rsidDel="002F6569">
                <w:rPr>
                  <w:rFonts w:ascii="Wingdings" w:hAnsi="Wingdings"/>
                  <w:color w:val="FF0000"/>
                </w:rPr>
                <w:delText></w:delText>
              </w:r>
            </w:del>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Sea current</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Morison's equation for central member</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Morison's equation for multiple intersecting members</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Times New Roman" w:hAnsi="Times New Roman"/>
              </w:rPr>
              <w:t> </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Static buoyancy and dynamic pressure on members</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Times New Roman" w:hAnsi="Times New Roman"/>
              </w:rPr>
              <w:t> </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Support for inclined and tapered members</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Times New Roman" w:hAnsi="Times New Roman"/>
              </w:rPr>
              <w:t> </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Support for flooded and ballasted members</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Times New Roman" w:hAnsi="Times New Roman"/>
              </w:rPr>
              <w:t> </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Support for marine growth</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Times New Roman" w:hAnsi="Times New Roman"/>
              </w:rPr>
              <w:t> </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First-order potential flow (from WAMIT)</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r>
      <w:tr w:rsidR="002A00DF" w:rsidTr="002A00DF">
        <w:trPr>
          <w:trHeight w:val="300"/>
        </w:trPr>
        <w:tc>
          <w:tcPr>
            <w:tcW w:w="7060" w:type="dxa"/>
            <w:tcBorders>
              <w:top w:val="nil"/>
              <w:left w:val="single" w:sz="8" w:space="0" w:color="auto"/>
              <w:bottom w:val="nil"/>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t>•  Radiation "memory effect" captured through time-domain convolution</w:t>
            </w:r>
          </w:p>
        </w:tc>
        <w:tc>
          <w:tcPr>
            <w:tcW w:w="960" w:type="dxa"/>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c>
          <w:tcPr>
            <w:tcW w:w="960" w:type="dxa"/>
            <w:tcBorders>
              <w:top w:val="nil"/>
              <w:left w:val="nil"/>
              <w:bottom w:val="nil"/>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r>
      <w:tr w:rsidR="002A00DF" w:rsidTr="002A00DF">
        <w:trPr>
          <w:trHeight w:val="315"/>
        </w:trPr>
        <w:tc>
          <w:tcPr>
            <w:tcW w:w="7060" w:type="dxa"/>
            <w:tcBorders>
              <w:top w:val="nil"/>
              <w:left w:val="single" w:sz="8" w:space="0" w:color="auto"/>
              <w:bottom w:val="single" w:sz="8" w:space="0" w:color="auto"/>
              <w:right w:val="nil"/>
            </w:tcBorders>
            <w:shd w:val="clear" w:color="auto" w:fill="BFBFBF"/>
            <w:noWrap/>
            <w:tcMar>
              <w:top w:w="0" w:type="dxa"/>
              <w:left w:w="108" w:type="dxa"/>
              <w:bottom w:w="0" w:type="dxa"/>
              <w:right w:w="108" w:type="dxa"/>
            </w:tcMar>
            <w:vAlign w:val="bottom"/>
            <w:hideMark/>
          </w:tcPr>
          <w:p w:rsidR="002A00DF" w:rsidRDefault="002A00DF">
            <w:pPr>
              <w:rPr>
                <w:rFonts w:ascii="Calibri" w:hAnsi="Calibri"/>
              </w:rPr>
            </w:pPr>
            <w:r>
              <w:lastRenderedPageBreak/>
              <w:t>•  Radiation "memory effect" captured through linear state-space form</w:t>
            </w:r>
          </w:p>
        </w:tc>
        <w:tc>
          <w:tcPr>
            <w:tcW w:w="960"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Times New Roman" w:hAnsi="Times New Roman"/>
              </w:rPr>
              <w:t> </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A00DF" w:rsidRDefault="002A00DF">
            <w:pPr>
              <w:jc w:val="center"/>
              <w:rPr>
                <w:rFonts w:ascii="Wingdings" w:hAnsi="Wingdings"/>
              </w:rPr>
            </w:pPr>
            <w:r>
              <w:rPr>
                <w:rFonts w:ascii="Wingdings" w:hAnsi="Wingdings"/>
              </w:rPr>
              <w:t></w:t>
            </w:r>
          </w:p>
        </w:tc>
      </w:tr>
    </w:tbl>
    <w:p w:rsidR="006552FB" w:rsidRDefault="006552FB" w:rsidP="006552FB">
      <w:pPr>
        <w:pStyle w:val="Heading2"/>
      </w:pPr>
      <w:bookmarkStart w:id="185" w:name="_Ref352702959"/>
      <w:r>
        <w:t>Limitations</w:t>
      </w:r>
      <w:bookmarkEnd w:id="185"/>
    </w:p>
    <w:p w:rsidR="007163E7" w:rsidRPr="007163E7" w:rsidRDefault="007163E7" w:rsidP="007163E7">
      <w:r>
        <w:t>This list contains the features that are not yet implemented</w:t>
      </w:r>
      <w:del w:id="186" w:author="ghayman" w:date="2013-10-03T22:30:00Z">
        <w:r w:rsidDel="00691EE1">
          <w:delText xml:space="preserve">, or are implemented in FAST v8.00.00a-bjj but not </w:delText>
        </w:r>
        <w:r w:rsidR="00E42E58" w:rsidDel="00691EE1">
          <w:delText xml:space="preserve">in </w:delText>
        </w:r>
        <w:r w:rsidDel="00691EE1">
          <w:delText>the framework</w:delText>
        </w:r>
      </w:del>
      <w:r>
        <w:t>:</w:t>
      </w:r>
    </w:p>
    <w:p w:rsidR="007163E7" w:rsidRDefault="007163E7" w:rsidP="007163E7">
      <w:pPr>
        <w:pStyle w:val="ListParagraph"/>
        <w:numPr>
          <w:ilvl w:val="0"/>
          <w:numId w:val="4"/>
        </w:numPr>
      </w:pPr>
      <w:r>
        <w:t xml:space="preserve">No </w:t>
      </w:r>
      <w:r w:rsidR="0053384C">
        <w:t>w</w:t>
      </w:r>
      <w:r w:rsidR="00D268C7">
        <w:t xml:space="preserve">ave </w:t>
      </w:r>
      <w:r w:rsidR="0053384C">
        <w:t>s</w:t>
      </w:r>
      <w:r w:rsidR="00D268C7">
        <w:t>tretching</w:t>
      </w:r>
      <w:r w:rsidR="0053384C">
        <w:t xml:space="preserve"> (</w:t>
      </w:r>
      <w:proofErr w:type="spellStart"/>
      <w:r w:rsidR="0053384C">
        <w:t>WaveStMod</w:t>
      </w:r>
      <w:proofErr w:type="spellEnd"/>
      <w:r w:rsidR="0053384C">
        <w:t xml:space="preserve"> = 0)</w:t>
      </w:r>
    </w:p>
    <w:p w:rsidR="003D7013" w:rsidRDefault="003D7013" w:rsidP="007163E7">
      <w:pPr>
        <w:pStyle w:val="ListParagraph"/>
        <w:numPr>
          <w:ilvl w:val="0"/>
          <w:numId w:val="4"/>
        </w:numPr>
      </w:pPr>
      <w:r>
        <w:t xml:space="preserve">Variable water depth is disabled (MSL2SWL </w:t>
      </w:r>
      <w:r w:rsidR="0053384C">
        <w:t>= 0</w:t>
      </w:r>
      <w:r>
        <w:t>)</w:t>
      </w:r>
    </w:p>
    <w:p w:rsidR="003D7013" w:rsidRDefault="003D7013" w:rsidP="007163E7">
      <w:pPr>
        <w:pStyle w:val="ListParagraph"/>
        <w:numPr>
          <w:ilvl w:val="0"/>
          <w:numId w:val="4"/>
        </w:numPr>
      </w:pPr>
      <w:r>
        <w:t>The feature to auto-generate all possible output channel</w:t>
      </w:r>
      <w:r w:rsidR="0053384C">
        <w:t>s</w:t>
      </w:r>
      <w:r>
        <w:t xml:space="preserve"> is disabled (</w:t>
      </w:r>
      <w:proofErr w:type="spellStart"/>
      <w:del w:id="187" w:author="jjonkman" w:date="2013-10-03T18:12:00Z">
        <w:r w:rsidDel="00C8538A">
          <w:delText>OUTAll</w:delText>
        </w:r>
        <w:r w:rsidR="0053384C" w:rsidDel="00C8538A">
          <w:delText xml:space="preserve"> </w:delText>
        </w:r>
      </w:del>
      <w:ins w:id="188" w:author="jjonkman" w:date="2013-10-03T18:12:00Z">
        <w:r w:rsidR="00C8538A">
          <w:t>OutAll</w:t>
        </w:r>
        <w:proofErr w:type="spellEnd"/>
        <w:r w:rsidR="00C8538A">
          <w:t xml:space="preserve"> </w:t>
        </w:r>
      </w:ins>
      <w:r w:rsidR="0053384C">
        <w:t>= FALSE</w:t>
      </w:r>
      <w:r>
        <w:t>)</w:t>
      </w:r>
    </w:p>
    <w:p w:rsidR="003D7013" w:rsidRDefault="003D7013" w:rsidP="007163E7">
      <w:pPr>
        <w:pStyle w:val="ListParagraph"/>
        <w:numPr>
          <w:ilvl w:val="0"/>
          <w:numId w:val="4"/>
        </w:numPr>
      </w:pPr>
      <w:r>
        <w:t>Joint overlap calculations are disabled (</w:t>
      </w:r>
      <w:proofErr w:type="spellStart"/>
      <w:r>
        <w:t>JointOv</w:t>
      </w:r>
      <w:ins w:id="189" w:author="jjonkman" w:date="2013-10-03T18:14:00Z">
        <w:r w:rsidR="00C8538A">
          <w:t>r</w:t>
        </w:r>
      </w:ins>
      <w:r>
        <w:t>lp</w:t>
      </w:r>
      <w:proofErr w:type="spellEnd"/>
      <w:r>
        <w:t xml:space="preserve"> </w:t>
      </w:r>
      <w:r w:rsidR="0053384C">
        <w:t>=</w:t>
      </w:r>
      <w:r>
        <w:t xml:space="preserve"> 0)</w:t>
      </w:r>
    </w:p>
    <w:p w:rsidR="003D7013" w:rsidRDefault="003D7013" w:rsidP="007163E7">
      <w:pPr>
        <w:pStyle w:val="ListParagraph"/>
        <w:numPr>
          <w:ilvl w:val="0"/>
          <w:numId w:val="4"/>
        </w:numPr>
      </w:pPr>
      <w:proofErr w:type="spellStart"/>
      <w:r>
        <w:t>HydroDyn</w:t>
      </w:r>
      <w:proofErr w:type="spellEnd"/>
      <w:r>
        <w:t xml:space="preserve"> platform </w:t>
      </w:r>
      <w:commentRangeStart w:id="190"/>
      <w:del w:id="191" w:author="jjonkman" w:date="2013-10-03T20:45:00Z">
        <w:r w:rsidDel="0058712A">
          <w:delText xml:space="preserve">DOF </w:delText>
        </w:r>
      </w:del>
      <w:ins w:id="192" w:author="jjonkman" w:date="2013-10-03T20:45:00Z">
        <w:r w:rsidR="0058712A">
          <w:t xml:space="preserve">force </w:t>
        </w:r>
        <w:commentRangeEnd w:id="190"/>
        <w:r w:rsidR="0058712A">
          <w:rPr>
            <w:rStyle w:val="CommentReference"/>
          </w:rPr>
          <w:commentReference w:id="190"/>
        </w:r>
      </w:ins>
      <w:r>
        <w:t xml:space="preserve">flags </w:t>
      </w:r>
      <w:r w:rsidR="0053384C">
        <w:t xml:space="preserve">must be set </w:t>
      </w:r>
      <w:r>
        <w:t>to TRUE</w:t>
      </w:r>
      <w:del w:id="193" w:author="jjonkman" w:date="2013-10-03T18:14:00Z">
        <w:r w:rsidDel="00C8538A">
          <w:delText>.</w:delText>
        </w:r>
      </w:del>
    </w:p>
    <w:p w:rsidR="007163E7" w:rsidRDefault="007163E7" w:rsidP="007163E7">
      <w:pPr>
        <w:pStyle w:val="ListParagraph"/>
        <w:numPr>
          <w:ilvl w:val="0"/>
          <w:numId w:val="4"/>
        </w:numPr>
      </w:pPr>
      <w:r>
        <w:t>No linearization</w:t>
      </w:r>
    </w:p>
    <w:p w:rsidR="00AC060C" w:rsidRDefault="00AC060C" w:rsidP="007163E7">
      <w:pPr>
        <w:pStyle w:val="ListParagraph"/>
        <w:numPr>
          <w:ilvl w:val="0"/>
          <w:numId w:val="4"/>
        </w:numPr>
      </w:pPr>
      <w:r>
        <w:t>No tight-coupling to FAST</w:t>
      </w:r>
    </w:p>
    <w:p w:rsidR="00283666" w:rsidRDefault="00283666" w:rsidP="007163E7">
      <w:pPr>
        <w:pStyle w:val="ListParagraph"/>
        <w:numPr>
          <w:ilvl w:val="0"/>
          <w:numId w:val="4"/>
        </w:numPr>
      </w:pPr>
      <w:r>
        <w:t xml:space="preserve">Radiation memory effect time step </w:t>
      </w:r>
      <w:ins w:id="194" w:author="jjonkman" w:date="2013-10-03T18:14:00Z">
        <w:r w:rsidR="00C8538A">
          <w:t>(</w:t>
        </w:r>
        <w:proofErr w:type="spellStart"/>
        <w:r w:rsidR="00C8538A">
          <w:t>RdtnDT</w:t>
        </w:r>
        <w:proofErr w:type="spellEnd"/>
        <w:r w:rsidR="00C8538A">
          <w:t xml:space="preserve">) </w:t>
        </w:r>
      </w:ins>
      <w:r>
        <w:t xml:space="preserve">must match FAST simulation time step </w:t>
      </w:r>
      <w:del w:id="195" w:author="jjonkman" w:date="2013-10-03T18:14:00Z">
        <w:r w:rsidDel="00C8538A">
          <w:delText>(RdtnDT)</w:delText>
        </w:r>
      </w:del>
    </w:p>
    <w:p w:rsidR="0053384C" w:rsidDel="00691EE1" w:rsidRDefault="0053384C" w:rsidP="007163E7">
      <w:pPr>
        <w:pStyle w:val="ListParagraph"/>
        <w:numPr>
          <w:ilvl w:val="0"/>
          <w:numId w:val="4"/>
        </w:numPr>
        <w:rPr>
          <w:del w:id="196" w:author="ghayman" w:date="2013-10-03T22:31:00Z"/>
        </w:rPr>
      </w:pPr>
      <w:commentRangeStart w:id="197"/>
      <w:del w:id="198" w:author="ghayman" w:date="2013-10-03T22:39:00Z">
        <w:r w:rsidDel="00387FA0">
          <w:delText>Modeling a fixed</w:delText>
        </w:r>
      </w:del>
      <w:ins w:id="199" w:author="jjonkman" w:date="2013-10-03T18:14:00Z">
        <w:del w:id="200" w:author="ghayman" w:date="2013-10-03T22:39:00Z">
          <w:r w:rsidR="00C8538A" w:rsidDel="00387FA0">
            <w:delText>-bottom substructure</w:delText>
          </w:r>
        </w:del>
      </w:ins>
      <w:ins w:id="201" w:author="jjonkman" w:date="2013-10-03T21:19:00Z">
        <w:del w:id="202" w:author="ghayman" w:date="2013-10-03T22:39:00Z">
          <w:r w:rsidR="00A96B1E" w:rsidDel="00387FA0">
            <w:delText xml:space="preserve"> (such as a monopile, tripod or jacket)</w:delText>
          </w:r>
        </w:del>
      </w:ins>
      <w:del w:id="203" w:author="ghayman" w:date="2013-10-03T22:39:00Z">
        <w:r w:rsidDel="00387FA0">
          <w:delText xml:space="preserve"> platform requires </w:delText>
        </w:r>
      </w:del>
      <w:ins w:id="204" w:author="jjonkman" w:date="2013-10-03T20:43:00Z">
        <w:del w:id="205" w:author="ghayman" w:date="2013-10-03T22:39:00Z">
          <w:r w:rsidR="0058712A" w:rsidDel="00387FA0">
            <w:delText xml:space="preserve">that </w:delText>
          </w:r>
        </w:del>
      </w:ins>
      <w:del w:id="206" w:author="ghayman" w:date="2013-10-03T22:39:00Z">
        <w:r w:rsidDel="00387FA0">
          <w:delText>the lowest member joint</w:delText>
        </w:r>
      </w:del>
      <w:ins w:id="207" w:author="jjonkman" w:date="2013-10-03T21:19:00Z">
        <w:del w:id="208" w:author="ghayman" w:date="2013-10-03T22:39:00Z">
          <w:r w:rsidR="00A96B1E" w:rsidDel="00387FA0">
            <w:delText>(s)</w:delText>
          </w:r>
        </w:del>
      </w:ins>
      <w:del w:id="209" w:author="ghayman" w:date="2013-10-03T22:39:00Z">
        <w:r w:rsidDel="00387FA0">
          <w:delText xml:space="preserve"> lie below the water depth.  Placing the joint at the water depth results in a floating platform </w:delText>
        </w:r>
      </w:del>
      <w:ins w:id="210" w:author="jjonkman" w:date="2013-10-03T18:17:00Z">
        <w:del w:id="211" w:author="ghayman" w:date="2013-10-03T22:39:00Z">
          <w:r w:rsidR="00C8538A" w:rsidDel="00387FA0">
            <w:delText xml:space="preserve">(or gravity base substructure) where static pressure </w:delText>
          </w:r>
        </w:del>
      </w:ins>
      <w:ins w:id="212" w:author="jjonkman" w:date="2013-10-03T18:18:00Z">
        <w:del w:id="213" w:author="ghayman" w:date="2013-10-03T22:39:00Z">
          <w:r w:rsidR="00C8538A" w:rsidDel="00387FA0">
            <w:delText>loads</w:delText>
          </w:r>
        </w:del>
      </w:ins>
      <w:ins w:id="214" w:author="jjonkman" w:date="2013-10-03T18:17:00Z">
        <w:del w:id="215" w:author="ghayman" w:date="2013-10-03T22:39:00Z">
          <w:r w:rsidR="00C8538A" w:rsidDel="00387FA0">
            <w:delText xml:space="preserve"> will be </w:delText>
          </w:r>
        </w:del>
      </w:ins>
      <w:ins w:id="216" w:author="jjonkman" w:date="2013-10-03T20:43:00Z">
        <w:del w:id="217" w:author="ghayman" w:date="2013-10-03T22:39:00Z">
          <w:r w:rsidR="0058712A" w:rsidDel="00387FA0">
            <w:delText>applied</w:delText>
          </w:r>
        </w:del>
      </w:ins>
      <w:ins w:id="218" w:author="jjonkman" w:date="2013-10-03T18:17:00Z">
        <w:del w:id="219" w:author="ghayman" w:date="2013-10-03T22:39:00Z">
          <w:r w:rsidR="00C8538A" w:rsidDel="00387FA0">
            <w:delText xml:space="preserve"> at the </w:delText>
          </w:r>
        </w:del>
      </w:ins>
      <w:del w:id="220" w:author="ghayman" w:date="2013-10-03T22:39:00Z">
        <w:r w:rsidDel="00387FA0">
          <w:delText>simulation</w:delText>
        </w:r>
      </w:del>
      <w:ins w:id="221" w:author="jjonkman" w:date="2013-10-03T18:18:00Z">
        <w:del w:id="222" w:author="ghayman" w:date="2013-10-03T22:39:00Z">
          <w:r w:rsidR="00C8538A" w:rsidDel="00387FA0">
            <w:delText>bottom</w:delText>
          </w:r>
        </w:del>
      </w:ins>
      <w:del w:id="223" w:author="ghayman" w:date="2013-10-03T22:39:00Z">
        <w:r w:rsidDel="00387FA0">
          <w:delText>.</w:delText>
        </w:r>
        <w:commentRangeEnd w:id="197"/>
        <w:r w:rsidR="00640B68" w:rsidDel="00387FA0">
          <w:rPr>
            <w:rStyle w:val="CommentReference"/>
          </w:rPr>
          <w:commentReference w:id="197"/>
        </w:r>
      </w:del>
    </w:p>
    <w:p w:rsidR="00050BE5" w:rsidDel="00691EE1" w:rsidRDefault="00050BE5" w:rsidP="00691EE1">
      <w:pPr>
        <w:pStyle w:val="ListParagraph"/>
        <w:numPr>
          <w:ilvl w:val="0"/>
          <w:numId w:val="4"/>
        </w:numPr>
        <w:rPr>
          <w:del w:id="224" w:author="ghayman" w:date="2013-10-03T22:31:00Z"/>
        </w:rPr>
      </w:pPr>
      <w:del w:id="225" w:author="ghayman" w:date="2013-10-03T22:31:00Z">
        <w:r w:rsidDel="00691EE1">
          <w:delText>The implemented Morison’s equations are based on tapered cylindrical elements</w:delText>
        </w:r>
      </w:del>
    </w:p>
    <w:p w:rsidR="00050BE5" w:rsidRDefault="00050BE5" w:rsidP="007163E7">
      <w:pPr>
        <w:pStyle w:val="ListParagraph"/>
        <w:numPr>
          <w:ilvl w:val="0"/>
          <w:numId w:val="4"/>
        </w:numPr>
      </w:pPr>
      <w:proofErr w:type="spellStart"/>
      <w:r>
        <w:t>HydroDyn</w:t>
      </w:r>
      <w:proofErr w:type="spellEnd"/>
      <w:r>
        <w:t xml:space="preserve"> does not output to file the load contribution from user-supplied preload, stiffness, damping, and drag at the platform-reference point</w:t>
      </w:r>
      <w:r w:rsidR="004E1A57">
        <w:t xml:space="preserve">; </w:t>
      </w:r>
      <w:del w:id="226" w:author="jjonkman" w:date="2013-10-03T18:20:00Z">
        <w:r w:rsidDel="00CA1521">
          <w:delText xml:space="preserve"> </w:delText>
        </w:r>
      </w:del>
      <w:r>
        <w:t xml:space="preserve">however </w:t>
      </w:r>
      <w:r w:rsidR="004E1A57">
        <w:t xml:space="preserve">they are </w:t>
      </w:r>
      <w:r>
        <w:t>used in the calculation of the total hydrodynamic loading at the platform reference point</w:t>
      </w:r>
      <w:ins w:id="227" w:author="jjonkman" w:date="2013-10-03T18:20:00Z">
        <w:r w:rsidR="00CA1521">
          <w:t xml:space="preserve"> sent to FAST</w:t>
        </w:r>
      </w:ins>
      <w:del w:id="228" w:author="jjonkman" w:date="2013-10-03T18:20:00Z">
        <w:r w:rsidDel="00CA1521">
          <w:delText>.</w:delText>
        </w:r>
      </w:del>
    </w:p>
    <w:p w:rsidR="004E1A57" w:rsidRDefault="004E1A57" w:rsidP="007163E7">
      <w:pPr>
        <w:pStyle w:val="ListParagraph"/>
        <w:numPr>
          <w:ilvl w:val="0"/>
          <w:numId w:val="4"/>
        </w:numPr>
      </w:pPr>
      <w:proofErr w:type="spellStart"/>
      <w:r>
        <w:t>HydroDyn</w:t>
      </w:r>
      <w:proofErr w:type="spellEnd"/>
      <w:r>
        <w:t xml:space="preserve"> does not output to file the load contribution from the added mass terms; however they are used in the calculation of the total hydrodynamic loading</w:t>
      </w:r>
      <w:ins w:id="229" w:author="jjonkman" w:date="2013-10-03T18:20:00Z">
        <w:r w:rsidR="00CA1521">
          <w:t xml:space="preserve"> send to FAST</w:t>
        </w:r>
      </w:ins>
    </w:p>
    <w:p w:rsidR="0081560E" w:rsidRDefault="00050BE5" w:rsidP="0081560E">
      <w:pPr>
        <w:pStyle w:val="ListParagraph"/>
        <w:numPr>
          <w:ilvl w:val="0"/>
          <w:numId w:val="4"/>
        </w:numPr>
      </w:pPr>
      <w:r>
        <w:t xml:space="preserve">The code places the platform reference point </w:t>
      </w:r>
      <w:del w:id="230" w:author="jjonkman" w:date="2013-10-03T18:20:00Z">
        <w:r w:rsidDel="00CA1521">
          <w:delText xml:space="preserve">is </w:delText>
        </w:r>
      </w:del>
      <w:r>
        <w:t>at (0,0,0)</w:t>
      </w:r>
      <w:ins w:id="231" w:author="jjonkman" w:date="2013-10-03T18:20:00Z">
        <w:r w:rsidR="00CA1521">
          <w:t xml:space="preserve"> in the global coordinate system</w:t>
        </w:r>
      </w:ins>
    </w:p>
    <w:p w:rsidR="006552FB" w:rsidRDefault="006552FB" w:rsidP="006552FB">
      <w:pPr>
        <w:pStyle w:val="Heading2"/>
      </w:pPr>
      <w:r>
        <w:t>Future Work</w:t>
      </w:r>
    </w:p>
    <w:p w:rsidR="0053384C" w:rsidRDefault="0053384C" w:rsidP="00941C74">
      <w:pPr>
        <w:pStyle w:val="ListParagraph"/>
        <w:numPr>
          <w:ilvl w:val="0"/>
          <w:numId w:val="1"/>
        </w:numPr>
      </w:pPr>
      <w:r>
        <w:t>Enable wave stretching</w:t>
      </w:r>
    </w:p>
    <w:p w:rsidR="00AC060C" w:rsidRDefault="0053384C" w:rsidP="00941C74">
      <w:pPr>
        <w:pStyle w:val="ListParagraph"/>
        <w:numPr>
          <w:ilvl w:val="0"/>
          <w:numId w:val="1"/>
        </w:numPr>
      </w:pPr>
      <w:r>
        <w:t>Enable w</w:t>
      </w:r>
      <w:r w:rsidR="00AC060C">
        <w:t xml:space="preserve">ater depth variation </w:t>
      </w:r>
    </w:p>
    <w:p w:rsidR="00EA4DEE" w:rsidRDefault="0053384C" w:rsidP="00AC060C">
      <w:pPr>
        <w:pStyle w:val="ListParagraph"/>
        <w:numPr>
          <w:ilvl w:val="0"/>
          <w:numId w:val="1"/>
        </w:numPr>
      </w:pPr>
      <w:r>
        <w:t>Enable</w:t>
      </w:r>
      <w:r w:rsidR="00AC060C" w:rsidRPr="00AC060C">
        <w:t xml:space="preserve"> full support for </w:t>
      </w:r>
      <w:del w:id="232" w:author="jjonkman" w:date="2013-10-03T20:44:00Z">
        <w:r w:rsidR="00AC060C" w:rsidRPr="00AC060C" w:rsidDel="0058712A">
          <w:delText xml:space="preserve">Floating </w:delText>
        </w:r>
      </w:del>
      <w:ins w:id="233" w:author="jjonkman" w:date="2013-10-03T20:44:00Z">
        <w:r w:rsidR="0058712A">
          <w:t>f</w:t>
        </w:r>
        <w:r w:rsidR="0058712A" w:rsidRPr="00AC060C">
          <w:t xml:space="preserve">loating </w:t>
        </w:r>
      </w:ins>
      <w:r w:rsidR="00AC060C" w:rsidRPr="00AC060C">
        <w:t xml:space="preserve">platform </w:t>
      </w:r>
      <w:del w:id="234" w:author="jjonkman" w:date="2013-10-03T20:45:00Z">
        <w:r w:rsidR="00AC060C" w:rsidRPr="00AC060C" w:rsidDel="0058712A">
          <w:delText xml:space="preserve">DOF </w:delText>
        </w:r>
      </w:del>
      <w:ins w:id="235" w:author="jjonkman" w:date="2013-10-03T20:45:00Z">
        <w:r w:rsidR="0058712A">
          <w:t>force</w:t>
        </w:r>
        <w:r w:rsidR="0058712A" w:rsidRPr="00AC060C">
          <w:t xml:space="preserve"> </w:t>
        </w:r>
      </w:ins>
      <w:r w:rsidR="00AC060C" w:rsidRPr="00AC060C">
        <w:t>flags</w:t>
      </w:r>
      <w:r w:rsidR="00EA4DEE">
        <w:t>.</w:t>
      </w:r>
    </w:p>
    <w:p w:rsidR="0053384C" w:rsidRDefault="0053384C" w:rsidP="0053384C">
      <w:pPr>
        <w:pStyle w:val="ListParagraph"/>
        <w:numPr>
          <w:ilvl w:val="0"/>
          <w:numId w:val="1"/>
        </w:numPr>
      </w:pPr>
      <w:r>
        <w:t>Enable joint overlap calculations</w:t>
      </w:r>
    </w:p>
    <w:p w:rsidR="0053384C" w:rsidRDefault="0053384C" w:rsidP="0053384C">
      <w:pPr>
        <w:pStyle w:val="ListParagraph"/>
        <w:numPr>
          <w:ilvl w:val="0"/>
          <w:numId w:val="1"/>
        </w:numPr>
      </w:pPr>
      <w:commentRangeStart w:id="236"/>
      <w:del w:id="237" w:author="jjonkman" w:date="2013-10-03T20:46:00Z">
        <w:r w:rsidDel="0058712A">
          <w:delText>Enable GH Bladed wave models</w:delText>
        </w:r>
        <w:commentRangeEnd w:id="236"/>
        <w:r w:rsidR="0058712A" w:rsidDel="0058712A">
          <w:rPr>
            <w:rStyle w:val="CommentReference"/>
          </w:rPr>
          <w:commentReference w:id="236"/>
        </w:r>
      </w:del>
      <w:ins w:id="238" w:author="jjonkman" w:date="2013-10-03T20:46:00Z">
        <w:r w:rsidR="0058712A">
          <w:t>Support for user-defined wave time history</w:t>
        </w:r>
      </w:ins>
    </w:p>
    <w:p w:rsidR="0053384C" w:rsidRDefault="0053384C" w:rsidP="0053384C">
      <w:pPr>
        <w:pStyle w:val="ListParagraph"/>
        <w:numPr>
          <w:ilvl w:val="0"/>
          <w:numId w:val="1"/>
        </w:numPr>
      </w:pPr>
      <w:r>
        <w:t>Enable auto-generation of all possible output channels</w:t>
      </w:r>
    </w:p>
    <w:p w:rsidR="00050BE5" w:rsidRDefault="00050BE5" w:rsidP="0053384C">
      <w:pPr>
        <w:pStyle w:val="ListParagraph"/>
        <w:numPr>
          <w:ilvl w:val="0"/>
          <w:numId w:val="1"/>
        </w:numPr>
      </w:pPr>
      <w:r>
        <w:t xml:space="preserve">Output </w:t>
      </w:r>
      <w:r w:rsidR="004E1A57">
        <w:t xml:space="preserve">to file </w:t>
      </w:r>
      <w:r>
        <w:t>loads from user-supplied preload, stiffness, damping, and drag</w:t>
      </w:r>
    </w:p>
    <w:p w:rsidR="004E1A57" w:rsidRDefault="004E1A57" w:rsidP="0053384C">
      <w:pPr>
        <w:pStyle w:val="ListParagraph"/>
        <w:numPr>
          <w:ilvl w:val="0"/>
          <w:numId w:val="1"/>
        </w:numPr>
      </w:pPr>
      <w:r>
        <w:t>Output to file loads due to added mass</w:t>
      </w:r>
    </w:p>
    <w:p w:rsidR="00050BE5" w:rsidRDefault="00050BE5" w:rsidP="0053384C">
      <w:pPr>
        <w:pStyle w:val="ListParagraph"/>
        <w:numPr>
          <w:ilvl w:val="0"/>
          <w:numId w:val="1"/>
        </w:numPr>
      </w:pPr>
      <w:r>
        <w:t>Allow for a platform reference point location other than (0,0,0)</w:t>
      </w:r>
    </w:p>
    <w:p w:rsidR="0053384C" w:rsidRDefault="0053384C" w:rsidP="0053384C">
      <w:pPr>
        <w:pStyle w:val="ListParagraph"/>
        <w:numPr>
          <w:ilvl w:val="0"/>
          <w:numId w:val="1"/>
        </w:numPr>
      </w:pPr>
      <w:r>
        <w:t xml:space="preserve">Add second-order </w:t>
      </w:r>
      <w:ins w:id="239" w:author="jjonkman" w:date="2013-10-03T20:46:00Z">
        <w:r w:rsidR="0058712A">
          <w:t xml:space="preserve">wave kinematics and </w:t>
        </w:r>
      </w:ins>
      <w:r>
        <w:t>hydrodynamic loads</w:t>
      </w:r>
    </w:p>
    <w:p w:rsidR="0053384C" w:rsidDel="00691EE1" w:rsidRDefault="0053384C" w:rsidP="0053384C">
      <w:pPr>
        <w:pStyle w:val="ListParagraph"/>
        <w:numPr>
          <w:ilvl w:val="0"/>
          <w:numId w:val="1"/>
        </w:numPr>
        <w:rPr>
          <w:del w:id="240" w:author="ghayman" w:date="2013-10-03T22:32:00Z"/>
        </w:rPr>
      </w:pPr>
      <w:r>
        <w:t xml:space="preserve">Add wave directional </w:t>
      </w:r>
      <w:proofErr w:type="spellStart"/>
      <w:r>
        <w:t>spreading</w:t>
      </w:r>
    </w:p>
    <w:p w:rsidR="0053384C" w:rsidRPr="00583AAD" w:rsidDel="00691EE1" w:rsidRDefault="0053384C" w:rsidP="00691EE1">
      <w:pPr>
        <w:pStyle w:val="ListParagraph"/>
        <w:numPr>
          <w:ilvl w:val="0"/>
          <w:numId w:val="1"/>
        </w:numPr>
        <w:rPr>
          <w:del w:id="241" w:author="ghayman" w:date="2013-10-03T22:32:00Z"/>
        </w:rPr>
      </w:pPr>
      <w:del w:id="242" w:author="ghayman" w:date="2013-10-03T22:32:00Z">
        <w:r w:rsidRPr="0053384C" w:rsidDel="00691EE1">
          <w:delText>Add time-varying Directional Cosine matrices for the meshes</w:delText>
        </w:r>
      </w:del>
    </w:p>
    <w:p w:rsidR="00AC060C" w:rsidRDefault="00AC060C" w:rsidP="00AC060C">
      <w:pPr>
        <w:pStyle w:val="ListParagraph"/>
        <w:numPr>
          <w:ilvl w:val="0"/>
          <w:numId w:val="1"/>
        </w:numPr>
      </w:pPr>
      <w:r>
        <w:t>Further</w:t>
      </w:r>
      <w:proofErr w:type="spellEnd"/>
      <w:r>
        <w:t xml:space="preserve"> verification using data from the IEA Wind Task 23/30 OC3/OC4 projects</w:t>
      </w:r>
    </w:p>
    <w:p w:rsidR="009A2E23" w:rsidRDefault="00AC060C" w:rsidP="00AC060C">
      <w:pPr>
        <w:pStyle w:val="ListParagraph"/>
        <w:numPr>
          <w:ilvl w:val="0"/>
          <w:numId w:val="1"/>
        </w:numPr>
        <w:rPr>
          <w:ins w:id="243" w:author="jjonkman" w:date="2013-10-03T20:48:00Z"/>
        </w:rPr>
      </w:pPr>
      <w:r>
        <w:t>Further validation with test data</w:t>
      </w:r>
    </w:p>
    <w:p w:rsidR="0058712A" w:rsidRDefault="0058712A" w:rsidP="0058712A">
      <w:pPr>
        <w:pStyle w:val="ListParagraph"/>
        <w:numPr>
          <w:ilvl w:val="0"/>
          <w:numId w:val="1"/>
        </w:numPr>
        <w:rPr>
          <w:ins w:id="244" w:author="jjonkman" w:date="2013-10-03T20:49:00Z"/>
        </w:rPr>
      </w:pPr>
      <w:ins w:id="245" w:author="jjonkman" w:date="2013-10-03T20:49:00Z">
        <w:r>
          <w:t>Add nonlinear regular wave kinematics models for fixed-bottom substructures</w:t>
        </w:r>
      </w:ins>
    </w:p>
    <w:p w:rsidR="0058712A" w:rsidRDefault="0058712A" w:rsidP="0058712A">
      <w:pPr>
        <w:pStyle w:val="ListParagraph"/>
        <w:numPr>
          <w:ilvl w:val="0"/>
          <w:numId w:val="1"/>
        </w:numPr>
        <w:rPr>
          <w:ins w:id="246" w:author="jjonkman" w:date="2013-10-03T20:49:00Z"/>
        </w:rPr>
      </w:pPr>
      <w:ins w:id="247" w:author="jjonkman" w:date="2013-10-03T20:49:00Z">
        <w:r>
          <w:t>Add breaking wave-impact loads for fixed-bottom substructures</w:t>
        </w:r>
      </w:ins>
    </w:p>
    <w:p w:rsidR="0058712A" w:rsidRDefault="0058712A" w:rsidP="0058712A">
      <w:pPr>
        <w:pStyle w:val="ListParagraph"/>
        <w:numPr>
          <w:ilvl w:val="0"/>
          <w:numId w:val="1"/>
        </w:numPr>
        <w:rPr>
          <w:ins w:id="248" w:author="jjonkman" w:date="2013-10-03T20:49:00Z"/>
        </w:rPr>
      </w:pPr>
      <w:ins w:id="249" w:author="jjonkman" w:date="2013-10-03T20:49:00Z">
        <w:r>
          <w:t>Add floating platform hydro-elastics</w:t>
        </w:r>
      </w:ins>
    </w:p>
    <w:p w:rsidR="0058712A" w:rsidRDefault="0058712A" w:rsidP="0058712A">
      <w:pPr>
        <w:pStyle w:val="ListParagraph"/>
        <w:numPr>
          <w:ilvl w:val="0"/>
          <w:numId w:val="1"/>
        </w:numPr>
        <w:rPr>
          <w:ins w:id="250" w:author="jjonkman" w:date="2013-10-03T20:47:00Z"/>
        </w:rPr>
      </w:pPr>
      <w:ins w:id="251" w:author="jjonkman" w:date="2013-10-03T20:49:00Z">
        <w:r>
          <w:t>Add pressure mapping for floating platforms</w:t>
        </w:r>
      </w:ins>
    </w:p>
    <w:p w:rsidR="0058712A" w:rsidRDefault="0058712A" w:rsidP="00AC060C">
      <w:pPr>
        <w:pStyle w:val="ListParagraph"/>
        <w:numPr>
          <w:ilvl w:val="0"/>
          <w:numId w:val="1"/>
        </w:numPr>
      </w:pPr>
      <w:ins w:id="252" w:author="jjonkman" w:date="2013-10-03T20:47:00Z">
        <w:r>
          <w:t xml:space="preserve">Further documentation in a </w:t>
        </w:r>
        <w:proofErr w:type="spellStart"/>
        <w:r>
          <w:t>HydroDyn</w:t>
        </w:r>
        <w:proofErr w:type="spellEnd"/>
        <w:r>
          <w:t xml:space="preserve"> user</w:t>
        </w:r>
      </w:ins>
      <w:ins w:id="253" w:author="jjonkman" w:date="2013-10-03T20:48:00Z">
        <w:r>
          <w:t>’s guide and theory manual</w:t>
        </w:r>
      </w:ins>
    </w:p>
    <w:p w:rsidR="008C1624" w:rsidRDefault="008C1624">
      <w:pPr>
        <w:rPr>
          <w:rFonts w:asciiTheme="majorHAnsi" w:eastAsiaTheme="majorEastAsia" w:hAnsiTheme="majorHAnsi" w:cstheme="majorBidi"/>
          <w:b/>
          <w:bCs/>
          <w:color w:val="4F81BD" w:themeColor="accent1"/>
          <w:sz w:val="26"/>
          <w:szCs w:val="26"/>
        </w:rPr>
      </w:pPr>
      <w:r>
        <w:br w:type="page"/>
      </w:r>
    </w:p>
    <w:p w:rsidR="008C1624" w:rsidRDefault="008C1624" w:rsidP="00283666">
      <w:pPr>
        <w:pStyle w:val="Heading2"/>
      </w:pPr>
      <w:r>
        <w:lastRenderedPageBreak/>
        <w:t>Running the Stand-alone HydroDynDriver.exe</w:t>
      </w:r>
    </w:p>
    <w:p w:rsidR="008C1624" w:rsidRPr="00917C31" w:rsidRDefault="008C1624" w:rsidP="008C1624">
      <w:pPr>
        <w:spacing w:after="120" w:line="240" w:lineRule="auto"/>
        <w:rPr>
          <w:rFonts w:cs="Times New Roman"/>
          <w:rPrChange w:id="254" w:author="ghayman" w:date="2013-10-03T22:33:00Z">
            <w:rPr>
              <w:rFonts w:ascii="Times New Roman" w:hAnsi="Times New Roman" w:cs="Times New Roman"/>
            </w:rPr>
          </w:rPrChange>
        </w:rPr>
      </w:pPr>
      <w:commentRangeStart w:id="255"/>
      <w:r w:rsidRPr="00917C31">
        <w:rPr>
          <w:rFonts w:cs="Times New Roman"/>
          <w:rPrChange w:id="256" w:author="ghayman" w:date="2013-10-03T22:33:00Z">
            <w:rPr>
              <w:rFonts w:ascii="Times New Roman" w:hAnsi="Times New Roman" w:cs="Times New Roman"/>
            </w:rPr>
          </w:rPrChange>
        </w:rPr>
        <w:t>You must supply the stand</w:t>
      </w:r>
      <w:del w:id="257" w:author="jjonkman" w:date="2013-10-03T20:51:00Z">
        <w:r w:rsidRPr="00917C31" w:rsidDel="009C1543">
          <w:rPr>
            <w:rFonts w:cs="Times New Roman"/>
            <w:rPrChange w:id="258" w:author="ghayman" w:date="2013-10-03T22:33:00Z">
              <w:rPr>
                <w:rFonts w:ascii="Times New Roman" w:hAnsi="Times New Roman" w:cs="Times New Roman"/>
              </w:rPr>
            </w:rPrChange>
          </w:rPr>
          <w:delText>-</w:delText>
        </w:r>
      </w:del>
      <w:r w:rsidRPr="00917C31">
        <w:rPr>
          <w:rFonts w:cs="Times New Roman"/>
          <w:rPrChange w:id="259" w:author="ghayman" w:date="2013-10-03T22:33:00Z">
            <w:rPr>
              <w:rFonts w:ascii="Times New Roman" w:hAnsi="Times New Roman" w:cs="Times New Roman"/>
            </w:rPr>
          </w:rPrChange>
        </w:rPr>
        <w:t xml:space="preserve">alone HydroDynDriver.exe program with the filename of a driver input file.  For example from the command prompt, </w:t>
      </w:r>
      <w:commentRangeEnd w:id="255"/>
      <w:r w:rsidR="009C1543" w:rsidRPr="00917C31">
        <w:rPr>
          <w:rStyle w:val="CommentReference"/>
          <w:sz w:val="22"/>
          <w:szCs w:val="22"/>
        </w:rPr>
        <w:commentReference w:id="255"/>
      </w:r>
    </w:p>
    <w:p w:rsidR="008C1624" w:rsidRDefault="008C1624" w:rsidP="008C1624">
      <w:pPr>
        <w:spacing w:after="120" w:line="240" w:lineRule="auto"/>
        <w:rPr>
          <w:rFonts w:ascii="Times New Roman" w:hAnsi="Times New Roman" w:cs="Times New Roman"/>
        </w:rPr>
      </w:pPr>
      <w:r>
        <w:rPr>
          <w:rFonts w:ascii="Times New Roman" w:hAnsi="Times New Roman" w:cs="Times New Roman"/>
        </w:rPr>
        <w:t xml:space="preserve">&gt;HydroDynDriver.exe </w:t>
      </w:r>
      <w:proofErr w:type="spellStart"/>
      <w:r w:rsidRPr="008C1624">
        <w:rPr>
          <w:rFonts w:ascii="Times New Roman" w:hAnsi="Times New Roman" w:cs="Times New Roman"/>
          <w:i/>
        </w:rPr>
        <w:t>MyDriverFile.dvr</w:t>
      </w:r>
      <w:proofErr w:type="spellEnd"/>
    </w:p>
    <w:p w:rsidR="008C1624" w:rsidRPr="00917C31" w:rsidRDefault="008C1624" w:rsidP="008C1624">
      <w:pPr>
        <w:spacing w:after="120" w:line="240" w:lineRule="auto"/>
        <w:rPr>
          <w:ins w:id="260" w:author="jjonkman" w:date="2013-10-03T21:39:00Z"/>
          <w:rFonts w:cs="Times New Roman"/>
          <w:rPrChange w:id="261" w:author="ghayman" w:date="2013-10-03T22:33:00Z">
            <w:rPr>
              <w:ins w:id="262" w:author="jjonkman" w:date="2013-10-03T21:39:00Z"/>
              <w:rFonts w:ascii="Times New Roman" w:hAnsi="Times New Roman" w:cs="Times New Roman"/>
            </w:rPr>
          </w:rPrChange>
        </w:rPr>
      </w:pPr>
      <w:proofErr w:type="gramStart"/>
      <w:r w:rsidRPr="00917C31">
        <w:rPr>
          <w:rFonts w:cs="Times New Roman"/>
          <w:rPrChange w:id="263" w:author="ghayman" w:date="2013-10-03T22:33:00Z">
            <w:rPr>
              <w:rFonts w:ascii="Times New Roman" w:hAnsi="Times New Roman" w:cs="Times New Roman"/>
            </w:rPr>
          </w:rPrChange>
        </w:rPr>
        <w:t xml:space="preserve">Where </w:t>
      </w:r>
      <w:proofErr w:type="spellStart"/>
      <w:r w:rsidRPr="00917C31">
        <w:rPr>
          <w:rFonts w:cs="Times New Roman"/>
          <w:rPrChange w:id="264" w:author="ghayman" w:date="2013-10-03T22:33:00Z">
            <w:rPr>
              <w:rFonts w:ascii="Times New Roman" w:hAnsi="Times New Roman" w:cs="Times New Roman"/>
            </w:rPr>
          </w:rPrChange>
        </w:rPr>
        <w:t>MyDriverFile.dvr</w:t>
      </w:r>
      <w:proofErr w:type="spellEnd"/>
      <w:r w:rsidRPr="00917C31">
        <w:rPr>
          <w:rFonts w:cs="Times New Roman"/>
          <w:rPrChange w:id="265" w:author="ghayman" w:date="2013-10-03T22:33:00Z">
            <w:rPr>
              <w:rFonts w:ascii="Times New Roman" w:hAnsi="Times New Roman" w:cs="Times New Roman"/>
            </w:rPr>
          </w:rPrChange>
        </w:rPr>
        <w:t xml:space="preserve"> is the name of the </w:t>
      </w:r>
      <w:proofErr w:type="spellStart"/>
      <w:r w:rsidRPr="00917C31">
        <w:rPr>
          <w:rFonts w:cs="Times New Roman"/>
          <w:rPrChange w:id="266" w:author="ghayman" w:date="2013-10-03T22:33:00Z">
            <w:rPr>
              <w:rFonts w:ascii="Times New Roman" w:hAnsi="Times New Roman" w:cs="Times New Roman"/>
            </w:rPr>
          </w:rPrChange>
        </w:rPr>
        <w:t>HydroDyn</w:t>
      </w:r>
      <w:proofErr w:type="spellEnd"/>
      <w:r w:rsidRPr="00917C31">
        <w:rPr>
          <w:rFonts w:cs="Times New Roman"/>
          <w:rPrChange w:id="267" w:author="ghayman" w:date="2013-10-03T22:33:00Z">
            <w:rPr>
              <w:rFonts w:ascii="Times New Roman" w:hAnsi="Times New Roman" w:cs="Times New Roman"/>
            </w:rPr>
          </w:rPrChange>
        </w:rPr>
        <w:t xml:space="preserve"> driver file.</w:t>
      </w:r>
      <w:proofErr w:type="gramEnd"/>
      <w:r w:rsidRPr="00917C31">
        <w:rPr>
          <w:rFonts w:cs="Times New Roman"/>
          <w:rPrChange w:id="268" w:author="ghayman" w:date="2013-10-03T22:33:00Z">
            <w:rPr>
              <w:rFonts w:ascii="Times New Roman" w:hAnsi="Times New Roman" w:cs="Times New Roman"/>
            </w:rPr>
          </w:rPrChange>
        </w:rPr>
        <w:t xml:space="preserve">  This file is only needed if you are running </w:t>
      </w:r>
      <w:proofErr w:type="spellStart"/>
      <w:r w:rsidRPr="00917C31">
        <w:rPr>
          <w:rFonts w:cs="Times New Roman"/>
          <w:rPrChange w:id="269" w:author="ghayman" w:date="2013-10-03T22:33:00Z">
            <w:rPr>
              <w:rFonts w:ascii="Times New Roman" w:hAnsi="Times New Roman" w:cs="Times New Roman"/>
            </w:rPr>
          </w:rPrChange>
        </w:rPr>
        <w:t>HydroDyn</w:t>
      </w:r>
      <w:proofErr w:type="spellEnd"/>
      <w:r w:rsidRPr="00917C31">
        <w:rPr>
          <w:rFonts w:cs="Times New Roman"/>
          <w:rPrChange w:id="270" w:author="ghayman" w:date="2013-10-03T22:33:00Z">
            <w:rPr>
              <w:rFonts w:ascii="Times New Roman" w:hAnsi="Times New Roman" w:cs="Times New Roman"/>
            </w:rPr>
          </w:rPrChange>
        </w:rPr>
        <w:t xml:space="preserve"> via the HydroDynDriver.exe program.  </w:t>
      </w:r>
      <w:ins w:id="271" w:author="jjonkman" w:date="2013-10-03T20:52:00Z">
        <w:r w:rsidR="009C1543" w:rsidRPr="00917C31">
          <w:rPr>
            <w:rFonts w:cs="Times New Roman"/>
            <w:rPrChange w:id="272" w:author="ghayman" w:date="2013-10-03T22:33:00Z">
              <w:rPr>
                <w:rFonts w:ascii="Times New Roman" w:hAnsi="Times New Roman" w:cs="Times New Roman"/>
              </w:rPr>
            </w:rPrChange>
          </w:rPr>
          <w:t xml:space="preserve">When coupled to FAST, </w:t>
        </w:r>
      </w:ins>
      <w:r w:rsidRPr="00917C31">
        <w:rPr>
          <w:rFonts w:cs="Times New Roman"/>
          <w:rPrChange w:id="273" w:author="ghayman" w:date="2013-10-03T22:33:00Z">
            <w:rPr>
              <w:rFonts w:ascii="Times New Roman" w:hAnsi="Times New Roman" w:cs="Times New Roman"/>
            </w:rPr>
          </w:rPrChange>
        </w:rPr>
        <w:t xml:space="preserve">FAST does not require this file.  </w:t>
      </w:r>
      <w:ins w:id="274" w:author="jjonkman" w:date="2013-10-03T20:52:00Z">
        <w:r w:rsidR="009C1543" w:rsidRPr="00917C31">
          <w:rPr>
            <w:rFonts w:cs="Times New Roman"/>
            <w:rPrChange w:id="275" w:author="ghayman" w:date="2013-10-03T22:33:00Z">
              <w:rPr>
                <w:rFonts w:ascii="Times New Roman" w:hAnsi="Times New Roman" w:cs="Times New Roman"/>
              </w:rPr>
            </w:rPrChange>
          </w:rPr>
          <w:t>However, b</w:t>
        </w:r>
      </w:ins>
      <w:del w:id="276" w:author="jjonkman" w:date="2013-10-03T20:52:00Z">
        <w:r w:rsidRPr="00917C31" w:rsidDel="009C1543">
          <w:rPr>
            <w:rFonts w:cs="Times New Roman"/>
            <w:rPrChange w:id="277" w:author="ghayman" w:date="2013-10-03T22:33:00Z">
              <w:rPr>
                <w:rFonts w:ascii="Times New Roman" w:hAnsi="Times New Roman" w:cs="Times New Roman"/>
              </w:rPr>
            </w:rPrChange>
          </w:rPr>
          <w:delText>B</w:delText>
        </w:r>
      </w:del>
      <w:r w:rsidRPr="00917C31">
        <w:rPr>
          <w:rFonts w:cs="Times New Roman"/>
          <w:rPrChange w:id="278" w:author="ghayman" w:date="2013-10-03T22:33:00Z">
            <w:rPr>
              <w:rFonts w:ascii="Times New Roman" w:hAnsi="Times New Roman" w:cs="Times New Roman"/>
            </w:rPr>
          </w:rPrChange>
        </w:rPr>
        <w:t xml:space="preserve">oth FAST and HydroDynDriver.exe require a </w:t>
      </w:r>
      <w:proofErr w:type="spellStart"/>
      <w:r w:rsidRPr="00917C31">
        <w:rPr>
          <w:rFonts w:cs="Times New Roman"/>
          <w:rPrChange w:id="279" w:author="ghayman" w:date="2013-10-03T22:33:00Z">
            <w:rPr>
              <w:rFonts w:ascii="Times New Roman" w:hAnsi="Times New Roman" w:cs="Times New Roman"/>
            </w:rPr>
          </w:rPrChange>
        </w:rPr>
        <w:t>HydroDyn</w:t>
      </w:r>
      <w:proofErr w:type="spellEnd"/>
      <w:r w:rsidRPr="00917C31">
        <w:rPr>
          <w:rFonts w:cs="Times New Roman"/>
          <w:rPrChange w:id="280" w:author="ghayman" w:date="2013-10-03T22:33:00Z">
            <w:rPr>
              <w:rFonts w:ascii="Times New Roman" w:hAnsi="Times New Roman" w:cs="Times New Roman"/>
            </w:rPr>
          </w:rPrChange>
        </w:rPr>
        <w:t xml:space="preserve"> input file as described below.</w:t>
      </w:r>
    </w:p>
    <w:p w:rsidR="00C55EDD" w:rsidRPr="00917C31" w:rsidRDefault="00C55EDD" w:rsidP="008C1624">
      <w:pPr>
        <w:spacing w:after="120" w:line="240" w:lineRule="auto"/>
        <w:rPr>
          <w:rFonts w:cs="Times New Roman"/>
          <w:rPrChange w:id="281" w:author="ghayman" w:date="2013-10-03T22:33:00Z">
            <w:rPr>
              <w:rFonts w:ascii="Times New Roman" w:hAnsi="Times New Roman" w:cs="Times New Roman"/>
            </w:rPr>
          </w:rPrChange>
        </w:rPr>
      </w:pPr>
      <w:ins w:id="282" w:author="jjonkman" w:date="2013-10-03T21:39:00Z">
        <w:r w:rsidRPr="00917C31">
          <w:rPr>
            <w:rFonts w:cs="Times New Roman"/>
            <w:rPrChange w:id="283" w:author="ghayman" w:date="2013-10-03T22:33:00Z">
              <w:rPr>
                <w:rFonts w:ascii="Times New Roman" w:hAnsi="Times New Roman" w:cs="Times New Roman"/>
              </w:rPr>
            </w:rPrChange>
          </w:rPr>
          <w:t>Units are in SI system (kg, m, s, N).</w:t>
        </w:r>
      </w:ins>
    </w:p>
    <w:p w:rsidR="00D5626B" w:rsidRDefault="00D5626B" w:rsidP="00A442A9">
      <w:pPr>
        <w:pStyle w:val="Heading2"/>
        <w:rPr>
          <w:rFonts w:ascii="Times New Roman" w:hAnsi="Times New Roman" w:cs="Times New Roman"/>
        </w:rPr>
      </w:pPr>
      <w:r>
        <w:t>Driver Input File</w:t>
      </w:r>
    </w:p>
    <w:p w:rsidR="0081560E" w:rsidRPr="00917C31" w:rsidRDefault="00D5626B" w:rsidP="0081560E">
      <w:pPr>
        <w:spacing w:after="120" w:line="240" w:lineRule="auto"/>
        <w:rPr>
          <w:rFonts w:cs="Times New Roman"/>
          <w:rPrChange w:id="284" w:author="ghayman" w:date="2013-10-03T22:33:00Z">
            <w:rPr>
              <w:rFonts w:ascii="Times New Roman" w:hAnsi="Times New Roman" w:cs="Times New Roman"/>
            </w:rPr>
          </w:rPrChange>
        </w:rPr>
      </w:pPr>
      <w:r w:rsidRPr="00917C31">
        <w:rPr>
          <w:rFonts w:cs="Times New Roman"/>
          <w:rPrChange w:id="285" w:author="ghayman" w:date="2013-10-03T22:33:00Z">
            <w:rPr>
              <w:rFonts w:ascii="Times New Roman" w:hAnsi="Times New Roman" w:cs="Times New Roman"/>
            </w:rPr>
          </w:rPrChange>
        </w:rPr>
        <w:t xml:space="preserve">The driver input file contains inputs which would normally be generated by FAST, and are necessary to control the hydrodynamic simulation.  </w:t>
      </w:r>
      <w:r w:rsidR="0081560E" w:rsidRPr="00917C31">
        <w:rPr>
          <w:rFonts w:cs="Times New Roman"/>
          <w:rPrChange w:id="286" w:author="ghayman" w:date="2013-10-03T22:33:00Z">
            <w:rPr>
              <w:rFonts w:ascii="Times New Roman" w:hAnsi="Times New Roman" w:cs="Times New Roman"/>
            </w:rPr>
          </w:rPrChange>
        </w:rPr>
        <w:t xml:space="preserve">Set the </w:t>
      </w:r>
      <w:r w:rsidR="0081560E" w:rsidRPr="00917C31">
        <w:rPr>
          <w:rFonts w:cs="Times New Roman"/>
          <w:b/>
          <w:i/>
          <w:rPrChange w:id="287" w:author="ghayman" w:date="2013-10-03T22:33:00Z">
            <w:rPr>
              <w:rFonts w:ascii="Times New Roman" w:hAnsi="Times New Roman" w:cs="Times New Roman"/>
              <w:b/>
              <w:i/>
            </w:rPr>
          </w:rPrChange>
        </w:rPr>
        <w:t>Echo</w:t>
      </w:r>
      <w:r w:rsidR="0081560E" w:rsidRPr="00917C31">
        <w:rPr>
          <w:rFonts w:cs="Times New Roman"/>
          <w:rPrChange w:id="288" w:author="ghayman" w:date="2013-10-03T22:33:00Z">
            <w:rPr>
              <w:rFonts w:ascii="Times New Roman" w:hAnsi="Times New Roman" w:cs="Times New Roman"/>
            </w:rPr>
          </w:rPrChange>
        </w:rPr>
        <w:t xml:space="preserve"> flag </w:t>
      </w:r>
      <w:r w:rsidRPr="00917C31">
        <w:rPr>
          <w:rFonts w:cs="Times New Roman"/>
          <w:rPrChange w:id="289" w:author="ghayman" w:date="2013-10-03T22:33:00Z">
            <w:rPr>
              <w:rFonts w:ascii="Times New Roman" w:hAnsi="Times New Roman" w:cs="Times New Roman"/>
            </w:rPr>
          </w:rPrChange>
        </w:rPr>
        <w:t xml:space="preserve">in this file </w:t>
      </w:r>
      <w:r w:rsidR="0081560E" w:rsidRPr="00917C31">
        <w:rPr>
          <w:rFonts w:cs="Times New Roman"/>
          <w:rPrChange w:id="290" w:author="ghayman" w:date="2013-10-03T22:33:00Z">
            <w:rPr>
              <w:rFonts w:ascii="Times New Roman" w:hAnsi="Times New Roman" w:cs="Times New Roman"/>
            </w:rPr>
          </w:rPrChange>
        </w:rPr>
        <w:t>to TRUE if you wish to have HydroDyn</w:t>
      </w:r>
      <w:r w:rsidRPr="00917C31">
        <w:rPr>
          <w:rFonts w:cs="Times New Roman"/>
          <w:rPrChange w:id="291" w:author="ghayman" w:date="2013-10-03T22:33:00Z">
            <w:rPr>
              <w:rFonts w:ascii="Times New Roman" w:hAnsi="Times New Roman" w:cs="Times New Roman"/>
            </w:rPr>
          </w:rPrChange>
        </w:rPr>
        <w:t xml:space="preserve">Driver.exe echo the contents of the driver input file.  The echo file has the naming convention of </w:t>
      </w:r>
      <w:proofErr w:type="spellStart"/>
      <w:r w:rsidRPr="00917C31">
        <w:rPr>
          <w:rFonts w:cs="Times New Roman"/>
          <w:rPrChange w:id="292" w:author="ghayman" w:date="2013-10-03T22:33:00Z">
            <w:rPr>
              <w:rFonts w:ascii="Times New Roman" w:hAnsi="Times New Roman" w:cs="Times New Roman"/>
            </w:rPr>
          </w:rPrChange>
        </w:rPr>
        <w:t>OutRootName.dvr.echo</w:t>
      </w:r>
      <w:proofErr w:type="spellEnd"/>
      <w:r w:rsidRPr="00917C31">
        <w:rPr>
          <w:rFonts w:cs="Times New Roman"/>
          <w:rPrChange w:id="293" w:author="ghayman" w:date="2013-10-03T22:33:00Z">
            <w:rPr>
              <w:rFonts w:ascii="Times New Roman" w:hAnsi="Times New Roman" w:cs="Times New Roman"/>
            </w:rPr>
          </w:rPrChange>
        </w:rPr>
        <w:t xml:space="preserve">.  </w:t>
      </w:r>
      <w:proofErr w:type="spellStart"/>
      <w:r w:rsidRPr="00917C31">
        <w:rPr>
          <w:rFonts w:cs="Times New Roman"/>
          <w:b/>
          <w:i/>
          <w:rPrChange w:id="294" w:author="ghayman" w:date="2013-10-03T22:33:00Z">
            <w:rPr>
              <w:rFonts w:ascii="Times New Roman" w:hAnsi="Times New Roman" w:cs="Times New Roman"/>
              <w:b/>
              <w:i/>
            </w:rPr>
          </w:rPrChange>
        </w:rPr>
        <w:t>OutrootName</w:t>
      </w:r>
      <w:proofErr w:type="spellEnd"/>
      <w:r w:rsidRPr="00917C31">
        <w:rPr>
          <w:rFonts w:cs="Times New Roman"/>
          <w:rPrChange w:id="295" w:author="ghayman" w:date="2013-10-03T22:33:00Z">
            <w:rPr>
              <w:rFonts w:ascii="Times New Roman" w:hAnsi="Times New Roman" w:cs="Times New Roman"/>
            </w:rPr>
          </w:rPrChange>
        </w:rPr>
        <w:t xml:space="preserve"> is specified in the HYDRODYN section of the driver input file.  Set the gravity constant using the </w:t>
      </w:r>
      <w:r w:rsidRPr="00917C31">
        <w:rPr>
          <w:rFonts w:cs="Times New Roman"/>
          <w:b/>
          <w:i/>
          <w:rPrChange w:id="296" w:author="ghayman" w:date="2013-10-03T22:33:00Z">
            <w:rPr>
              <w:rFonts w:ascii="Times New Roman" w:hAnsi="Times New Roman" w:cs="Times New Roman"/>
              <w:b/>
              <w:i/>
            </w:rPr>
          </w:rPrChange>
        </w:rPr>
        <w:t>Gravity</w:t>
      </w:r>
      <w:r w:rsidRPr="00917C31">
        <w:rPr>
          <w:rFonts w:cs="Times New Roman"/>
          <w:rPrChange w:id="297" w:author="ghayman" w:date="2013-10-03T22:33:00Z">
            <w:rPr>
              <w:rFonts w:ascii="Times New Roman" w:hAnsi="Times New Roman" w:cs="Times New Roman"/>
            </w:rPr>
          </w:rPrChange>
        </w:rPr>
        <w:t xml:space="preserve"> parameter.  </w:t>
      </w:r>
      <w:proofErr w:type="spellStart"/>
      <w:r w:rsidRPr="00917C31">
        <w:rPr>
          <w:rFonts w:cs="Times New Roman"/>
          <w:b/>
          <w:i/>
          <w:rPrChange w:id="298" w:author="ghayman" w:date="2013-10-03T22:33:00Z">
            <w:rPr>
              <w:rFonts w:ascii="Times New Roman" w:hAnsi="Times New Roman" w:cs="Times New Roman"/>
              <w:b/>
              <w:i/>
            </w:rPr>
          </w:rPrChange>
        </w:rPr>
        <w:t>HDInputFile</w:t>
      </w:r>
      <w:proofErr w:type="spellEnd"/>
      <w:r w:rsidRPr="00917C31">
        <w:rPr>
          <w:rFonts w:cs="Times New Roman"/>
          <w:rPrChange w:id="299" w:author="ghayman" w:date="2013-10-03T22:33:00Z">
            <w:rPr>
              <w:rFonts w:ascii="Times New Roman" w:hAnsi="Times New Roman" w:cs="Times New Roman"/>
            </w:rPr>
          </w:rPrChange>
        </w:rPr>
        <w:t xml:space="preserve"> is the filename of the </w:t>
      </w:r>
      <w:proofErr w:type="spellStart"/>
      <w:r w:rsidRPr="00917C31">
        <w:rPr>
          <w:rFonts w:cs="Times New Roman"/>
          <w:rPrChange w:id="300" w:author="ghayman" w:date="2013-10-03T22:33:00Z">
            <w:rPr>
              <w:rFonts w:ascii="Times New Roman" w:hAnsi="Times New Roman" w:cs="Times New Roman"/>
            </w:rPr>
          </w:rPrChange>
        </w:rPr>
        <w:t>HydroDyn</w:t>
      </w:r>
      <w:proofErr w:type="spellEnd"/>
      <w:r w:rsidRPr="00917C31">
        <w:rPr>
          <w:rFonts w:cs="Times New Roman"/>
          <w:rPrChange w:id="301" w:author="ghayman" w:date="2013-10-03T22:33:00Z">
            <w:rPr>
              <w:rFonts w:ascii="Times New Roman" w:hAnsi="Times New Roman" w:cs="Times New Roman"/>
            </w:rPr>
          </w:rPrChange>
        </w:rPr>
        <w:t xml:space="preserve"> input file.  This name should be in quotations and can contain an absolute path or a relative path.  All </w:t>
      </w:r>
      <w:proofErr w:type="spellStart"/>
      <w:r w:rsidRPr="00917C31">
        <w:rPr>
          <w:rFonts w:cs="Times New Roman"/>
          <w:rPrChange w:id="302" w:author="ghayman" w:date="2013-10-03T22:33:00Z">
            <w:rPr>
              <w:rFonts w:ascii="Times New Roman" w:hAnsi="Times New Roman" w:cs="Times New Roman"/>
            </w:rPr>
          </w:rPrChange>
        </w:rPr>
        <w:t>HydroDyn</w:t>
      </w:r>
      <w:proofErr w:type="spellEnd"/>
      <w:r w:rsidRPr="00917C31">
        <w:rPr>
          <w:rFonts w:cs="Times New Roman"/>
          <w:rPrChange w:id="303" w:author="ghayman" w:date="2013-10-03T22:33:00Z">
            <w:rPr>
              <w:rFonts w:ascii="Times New Roman" w:hAnsi="Times New Roman" w:cs="Times New Roman"/>
            </w:rPr>
          </w:rPrChange>
        </w:rPr>
        <w:t xml:space="preserve">-generated output files will be prefixed with </w:t>
      </w:r>
      <w:proofErr w:type="spellStart"/>
      <w:r w:rsidRPr="00917C31">
        <w:rPr>
          <w:rFonts w:cs="Times New Roman"/>
          <w:b/>
          <w:i/>
          <w:rPrChange w:id="304" w:author="ghayman" w:date="2013-10-03T22:33:00Z">
            <w:rPr>
              <w:rFonts w:ascii="Times New Roman" w:hAnsi="Times New Roman" w:cs="Times New Roman"/>
              <w:b/>
              <w:i/>
            </w:rPr>
          </w:rPrChange>
        </w:rPr>
        <w:t>OutRootName</w:t>
      </w:r>
      <w:proofErr w:type="spellEnd"/>
      <w:r w:rsidRPr="00917C31">
        <w:rPr>
          <w:rFonts w:cs="Times New Roman"/>
          <w:rPrChange w:id="305" w:author="ghayman" w:date="2013-10-03T22:33:00Z">
            <w:rPr>
              <w:rFonts w:ascii="Times New Roman" w:hAnsi="Times New Roman" w:cs="Times New Roman"/>
            </w:rPr>
          </w:rPrChange>
        </w:rPr>
        <w:t xml:space="preserve">.  If this parameter includes a </w:t>
      </w:r>
      <w:proofErr w:type="spellStart"/>
      <w:r w:rsidRPr="00917C31">
        <w:rPr>
          <w:rFonts w:cs="Times New Roman"/>
          <w:rPrChange w:id="306" w:author="ghayman" w:date="2013-10-03T22:33:00Z">
            <w:rPr>
              <w:rFonts w:ascii="Times New Roman" w:hAnsi="Times New Roman" w:cs="Times New Roman"/>
            </w:rPr>
          </w:rPrChange>
        </w:rPr>
        <w:t>filepath</w:t>
      </w:r>
      <w:proofErr w:type="spellEnd"/>
      <w:r w:rsidRPr="00917C31">
        <w:rPr>
          <w:rFonts w:cs="Times New Roman"/>
          <w:rPrChange w:id="307" w:author="ghayman" w:date="2013-10-03T22:33:00Z">
            <w:rPr>
              <w:rFonts w:ascii="Times New Roman" w:hAnsi="Times New Roman" w:cs="Times New Roman"/>
            </w:rPr>
          </w:rPrChange>
        </w:rPr>
        <w:t>, the output will be generated in that folder.</w:t>
      </w:r>
      <w:r w:rsidR="007C5AEA" w:rsidRPr="00917C31">
        <w:rPr>
          <w:rFonts w:cs="Times New Roman"/>
          <w:rPrChange w:id="308" w:author="ghayman" w:date="2013-10-03T22:33:00Z">
            <w:rPr>
              <w:rFonts w:ascii="Times New Roman" w:hAnsi="Times New Roman" w:cs="Times New Roman"/>
            </w:rPr>
          </w:rPrChange>
        </w:rPr>
        <w:t xml:space="preserve">  </w:t>
      </w:r>
      <w:proofErr w:type="spellStart"/>
      <w:r w:rsidR="007C5AEA" w:rsidRPr="00917C31">
        <w:rPr>
          <w:rFonts w:cs="Times New Roman"/>
          <w:b/>
          <w:i/>
          <w:rPrChange w:id="309" w:author="ghayman" w:date="2013-10-03T22:33:00Z">
            <w:rPr>
              <w:rFonts w:ascii="Times New Roman" w:hAnsi="Times New Roman" w:cs="Times New Roman"/>
              <w:b/>
              <w:i/>
            </w:rPr>
          </w:rPrChange>
        </w:rPr>
        <w:t>NSteps</w:t>
      </w:r>
      <w:proofErr w:type="spellEnd"/>
      <w:r w:rsidR="007C5AEA" w:rsidRPr="00917C31">
        <w:rPr>
          <w:rFonts w:cs="Times New Roman"/>
          <w:rPrChange w:id="310" w:author="ghayman" w:date="2013-10-03T22:33:00Z">
            <w:rPr>
              <w:rFonts w:ascii="Times New Roman" w:hAnsi="Times New Roman" w:cs="Times New Roman"/>
            </w:rPr>
          </w:rPrChange>
        </w:rPr>
        <w:t xml:space="preserve"> specifies the number of simulation</w:t>
      </w:r>
      <w:del w:id="311" w:author="jjonkman" w:date="2013-10-03T20:53:00Z">
        <w:r w:rsidR="007C5AEA" w:rsidRPr="00917C31" w:rsidDel="009C1543">
          <w:rPr>
            <w:rFonts w:cs="Times New Roman"/>
            <w:rPrChange w:id="312" w:author="ghayman" w:date="2013-10-03T22:33:00Z">
              <w:rPr>
                <w:rFonts w:ascii="Times New Roman" w:hAnsi="Times New Roman" w:cs="Times New Roman"/>
              </w:rPr>
            </w:rPrChange>
          </w:rPr>
          <w:delText>s</w:delText>
        </w:r>
      </w:del>
      <w:r w:rsidR="007C5AEA" w:rsidRPr="00917C31">
        <w:rPr>
          <w:rFonts w:cs="Times New Roman"/>
          <w:rPrChange w:id="313" w:author="ghayman" w:date="2013-10-03T22:33:00Z">
            <w:rPr>
              <w:rFonts w:ascii="Times New Roman" w:hAnsi="Times New Roman" w:cs="Times New Roman"/>
            </w:rPr>
          </w:rPrChange>
        </w:rPr>
        <w:t xml:space="preserve"> time steps, and </w:t>
      </w:r>
      <w:proofErr w:type="spellStart"/>
      <w:r w:rsidR="007C5AEA" w:rsidRPr="00917C31">
        <w:rPr>
          <w:rFonts w:cs="Times New Roman"/>
          <w:b/>
          <w:i/>
          <w:rPrChange w:id="314" w:author="ghayman" w:date="2013-10-03T22:33:00Z">
            <w:rPr>
              <w:rFonts w:ascii="Times New Roman" w:hAnsi="Times New Roman" w:cs="Times New Roman"/>
              <w:b/>
              <w:i/>
            </w:rPr>
          </w:rPrChange>
        </w:rPr>
        <w:t>TimeInterval</w:t>
      </w:r>
      <w:proofErr w:type="spellEnd"/>
      <w:r w:rsidR="007C5AEA" w:rsidRPr="00917C31">
        <w:rPr>
          <w:rFonts w:cs="Times New Roman"/>
          <w:rPrChange w:id="315" w:author="ghayman" w:date="2013-10-03T22:33:00Z">
            <w:rPr>
              <w:rFonts w:ascii="Times New Roman" w:hAnsi="Times New Roman" w:cs="Times New Roman"/>
            </w:rPr>
          </w:rPrChange>
        </w:rPr>
        <w:t xml:space="preserve"> specifies the time between steps.  Setting </w:t>
      </w:r>
      <w:proofErr w:type="spellStart"/>
      <w:r w:rsidR="007C5AEA" w:rsidRPr="00917C31">
        <w:rPr>
          <w:rFonts w:cs="Times New Roman"/>
          <w:b/>
          <w:i/>
          <w:rPrChange w:id="316" w:author="ghayman" w:date="2013-10-03T22:33:00Z">
            <w:rPr>
              <w:rFonts w:ascii="Times New Roman" w:hAnsi="Times New Roman" w:cs="Times New Roman"/>
              <w:b/>
              <w:i/>
            </w:rPr>
          </w:rPrChange>
        </w:rPr>
        <w:t>WAMITInputsMod</w:t>
      </w:r>
      <w:proofErr w:type="spellEnd"/>
      <w:r w:rsidR="007C5AEA" w:rsidRPr="00917C31">
        <w:rPr>
          <w:rFonts w:cs="Times New Roman"/>
          <w:rPrChange w:id="317" w:author="ghayman" w:date="2013-10-03T22:33:00Z">
            <w:rPr>
              <w:rFonts w:ascii="Times New Roman" w:hAnsi="Times New Roman" w:cs="Times New Roman"/>
            </w:rPr>
          </w:rPrChange>
        </w:rPr>
        <w:t xml:space="preserve"> = 0 </w:t>
      </w:r>
      <w:del w:id="318" w:author="jjonkman" w:date="2013-10-03T20:54:00Z">
        <w:r w:rsidR="007C5AEA" w:rsidRPr="00917C31" w:rsidDel="009C1543">
          <w:rPr>
            <w:rFonts w:cs="Times New Roman"/>
            <w:rPrChange w:id="319" w:author="ghayman" w:date="2013-10-03T22:33:00Z">
              <w:rPr>
                <w:rFonts w:ascii="Times New Roman" w:hAnsi="Times New Roman" w:cs="Times New Roman"/>
              </w:rPr>
            </w:rPrChange>
          </w:rPr>
          <w:delText xml:space="preserve">allows </w:delText>
        </w:r>
      </w:del>
      <w:r w:rsidR="007C5AEA" w:rsidRPr="00917C31">
        <w:rPr>
          <w:rFonts w:cs="Times New Roman"/>
          <w:rPrChange w:id="320" w:author="ghayman" w:date="2013-10-03T22:33:00Z">
            <w:rPr>
              <w:rFonts w:ascii="Times New Roman" w:hAnsi="Times New Roman" w:cs="Times New Roman"/>
            </w:rPr>
          </w:rPrChange>
        </w:rPr>
        <w:t>forces all platform reference point (PRP) input</w:t>
      </w:r>
      <w:ins w:id="321" w:author="jjonkman" w:date="2013-10-03T20:55:00Z">
        <w:r w:rsidR="009C1543" w:rsidRPr="00917C31">
          <w:rPr>
            <w:rFonts w:cs="Times New Roman"/>
            <w:rPrChange w:id="322" w:author="ghayman" w:date="2013-10-03T22:33:00Z">
              <w:rPr>
                <w:rFonts w:ascii="Times New Roman" w:hAnsi="Times New Roman" w:cs="Times New Roman"/>
              </w:rPr>
            </w:rPrChange>
          </w:rPr>
          <w:t xml:space="preserve"> motion</w:t>
        </w:r>
      </w:ins>
      <w:r w:rsidR="007C5AEA" w:rsidRPr="00917C31">
        <w:rPr>
          <w:rFonts w:cs="Times New Roman"/>
          <w:rPrChange w:id="323" w:author="ghayman" w:date="2013-10-03T22:33:00Z">
            <w:rPr>
              <w:rFonts w:ascii="Times New Roman" w:hAnsi="Times New Roman" w:cs="Times New Roman"/>
            </w:rPr>
          </w:rPrChange>
        </w:rPr>
        <w:t>s to zero</w:t>
      </w:r>
      <w:ins w:id="324" w:author="jjonkman" w:date="2013-10-03T20:55:00Z">
        <w:r w:rsidR="009C1543" w:rsidRPr="00917C31">
          <w:rPr>
            <w:rFonts w:cs="Times New Roman"/>
            <w:rPrChange w:id="325" w:author="ghayman" w:date="2013-10-03T22:33:00Z">
              <w:rPr>
                <w:rFonts w:ascii="Times New Roman" w:hAnsi="Times New Roman" w:cs="Times New Roman"/>
              </w:rPr>
            </w:rPrChange>
          </w:rPr>
          <w:t xml:space="preserve"> for all time</w:t>
        </w:r>
      </w:ins>
      <w:r w:rsidR="00A442A9" w:rsidRPr="00917C31">
        <w:rPr>
          <w:rFonts w:cs="Times New Roman"/>
          <w:rPrChange w:id="326" w:author="ghayman" w:date="2013-10-03T22:33:00Z">
            <w:rPr>
              <w:rFonts w:ascii="Times New Roman" w:hAnsi="Times New Roman" w:cs="Times New Roman"/>
            </w:rPr>
          </w:rPrChange>
        </w:rPr>
        <w:t xml:space="preserve">.  If you set </w:t>
      </w:r>
      <w:proofErr w:type="spellStart"/>
      <w:r w:rsidR="00A442A9" w:rsidRPr="00917C31">
        <w:rPr>
          <w:rFonts w:cs="Times New Roman"/>
          <w:b/>
          <w:i/>
          <w:rPrChange w:id="327" w:author="ghayman" w:date="2013-10-03T22:33:00Z">
            <w:rPr>
              <w:rFonts w:ascii="Times New Roman" w:hAnsi="Times New Roman" w:cs="Times New Roman"/>
              <w:b/>
              <w:i/>
            </w:rPr>
          </w:rPrChange>
        </w:rPr>
        <w:t>WAMITInputsMod</w:t>
      </w:r>
      <w:proofErr w:type="spellEnd"/>
      <w:r w:rsidR="00A442A9" w:rsidRPr="00917C31">
        <w:rPr>
          <w:rFonts w:cs="Times New Roman"/>
          <w:rPrChange w:id="328" w:author="ghayman" w:date="2013-10-03T22:33:00Z">
            <w:rPr>
              <w:rFonts w:ascii="Times New Roman" w:hAnsi="Times New Roman" w:cs="Times New Roman"/>
            </w:rPr>
          </w:rPrChange>
        </w:rPr>
        <w:t xml:space="preserve"> = 1, then you must set the steady-state inputs in the WAMIT STEADY STATE INPUTS section of the file.  In this version, the MORISON INPUTS and MORISON STEADY STATE INPUTS sections are ignored.</w:t>
      </w:r>
    </w:p>
    <w:p w:rsidR="0081560E" w:rsidRPr="00917C31" w:rsidRDefault="00A442A9" w:rsidP="00A442A9">
      <w:pPr>
        <w:pStyle w:val="Heading2"/>
        <w:rPr>
          <w:rFonts w:asciiTheme="minorHAnsi" w:hAnsiTheme="minorHAnsi"/>
          <w:rPrChange w:id="329" w:author="ghayman" w:date="2013-10-03T22:34:00Z">
            <w:rPr/>
          </w:rPrChange>
        </w:rPr>
      </w:pPr>
      <w:proofErr w:type="spellStart"/>
      <w:r w:rsidRPr="00917C31">
        <w:rPr>
          <w:rFonts w:asciiTheme="minorHAnsi" w:hAnsiTheme="minorHAnsi"/>
          <w:rPrChange w:id="330" w:author="ghayman" w:date="2013-10-03T22:34:00Z">
            <w:rPr/>
          </w:rPrChange>
        </w:rPr>
        <w:t>HydroDyn</w:t>
      </w:r>
      <w:proofErr w:type="spellEnd"/>
      <w:r w:rsidRPr="00917C31">
        <w:rPr>
          <w:rFonts w:asciiTheme="minorHAnsi" w:hAnsiTheme="minorHAnsi"/>
          <w:rPrChange w:id="331" w:author="ghayman" w:date="2013-10-03T22:34:00Z">
            <w:rPr/>
          </w:rPrChange>
        </w:rPr>
        <w:t xml:space="preserve"> Input File</w:t>
      </w:r>
    </w:p>
    <w:p w:rsidR="00095660" w:rsidRPr="00917C31" w:rsidRDefault="00095660" w:rsidP="00095660">
      <w:r w:rsidRPr="00917C31">
        <w:t xml:space="preserve">In general, please refer to the sample input file </w:t>
      </w:r>
      <w:commentRangeStart w:id="332"/>
      <w:r w:rsidRPr="00917C31">
        <w:t xml:space="preserve">provided below </w:t>
      </w:r>
      <w:commentRangeEnd w:id="332"/>
      <w:r w:rsidR="009C1543" w:rsidRPr="00917C31">
        <w:rPr>
          <w:rStyle w:val="CommentReference"/>
        </w:rPr>
        <w:commentReference w:id="332"/>
      </w:r>
      <w:r w:rsidRPr="00917C31">
        <w:t xml:space="preserve">for a description of input file parameters.  </w:t>
      </w:r>
      <w:del w:id="333" w:author="jjonkman" w:date="2013-10-03T21:04:00Z">
        <w:r w:rsidRPr="00917C31" w:rsidDel="00DD3498">
          <w:delText xml:space="preserve">More </w:delText>
        </w:r>
      </w:del>
      <w:ins w:id="334" w:author="jjonkman" w:date="2013-10-03T21:04:00Z">
        <w:r w:rsidR="00DD3498" w:rsidRPr="00917C31">
          <w:t xml:space="preserve">Some </w:t>
        </w:r>
      </w:ins>
      <w:r w:rsidRPr="00917C31">
        <w:t>specific comments or limitations will be called out in the following sections</w:t>
      </w:r>
      <w:ins w:id="335" w:author="jjonkman" w:date="2013-10-03T21:04:00Z">
        <w:r w:rsidR="00DD3498" w:rsidRPr="00917C31">
          <w:t>, but not all inputs are described</w:t>
        </w:r>
      </w:ins>
      <w:r w:rsidRPr="00917C31">
        <w:t>.</w:t>
      </w:r>
    </w:p>
    <w:p w:rsidR="00347EED" w:rsidRPr="00917C31" w:rsidRDefault="00347EED" w:rsidP="00A442A9">
      <w:pPr>
        <w:rPr>
          <w:rFonts w:cs="Times New Roman"/>
          <w:rPrChange w:id="336" w:author="ghayman" w:date="2013-10-03T22:34:00Z">
            <w:rPr>
              <w:rFonts w:ascii="Times New Roman" w:hAnsi="Times New Roman" w:cs="Times New Roman"/>
            </w:rPr>
          </w:rPrChange>
        </w:rPr>
      </w:pPr>
      <w:r w:rsidRPr="00917C31">
        <w:rPr>
          <w:rFonts w:cs="Times New Roman"/>
          <w:rPrChange w:id="337" w:author="ghayman" w:date="2013-10-03T22:34:00Z">
            <w:rPr>
              <w:rFonts w:ascii="Times New Roman" w:hAnsi="Times New Roman" w:cs="Times New Roman"/>
            </w:rPr>
          </w:rPrChange>
        </w:rPr>
        <w:t xml:space="preserve">Set the </w:t>
      </w:r>
      <w:r w:rsidRPr="00917C31">
        <w:rPr>
          <w:rFonts w:cs="Times New Roman"/>
          <w:b/>
          <w:i/>
          <w:rPrChange w:id="338" w:author="ghayman" w:date="2013-10-03T22:34:00Z">
            <w:rPr>
              <w:rFonts w:ascii="Times New Roman" w:hAnsi="Times New Roman" w:cs="Times New Roman"/>
              <w:b/>
              <w:i/>
            </w:rPr>
          </w:rPrChange>
        </w:rPr>
        <w:t>Echo</w:t>
      </w:r>
      <w:r w:rsidRPr="00917C31">
        <w:rPr>
          <w:rFonts w:cs="Times New Roman"/>
          <w:rPrChange w:id="339" w:author="ghayman" w:date="2013-10-03T22:34:00Z">
            <w:rPr>
              <w:rFonts w:ascii="Times New Roman" w:hAnsi="Times New Roman" w:cs="Times New Roman"/>
            </w:rPr>
          </w:rPrChange>
        </w:rPr>
        <w:t xml:space="preserve"> flag in this file to TRUE if you wish to have </w:t>
      </w:r>
      <w:proofErr w:type="spellStart"/>
      <w:r w:rsidRPr="00917C31">
        <w:rPr>
          <w:rFonts w:cs="Times New Roman"/>
          <w:rPrChange w:id="340" w:author="ghayman" w:date="2013-10-03T22:34:00Z">
            <w:rPr>
              <w:rFonts w:ascii="Times New Roman" w:hAnsi="Times New Roman" w:cs="Times New Roman"/>
            </w:rPr>
          </w:rPrChange>
        </w:rPr>
        <w:t>HydroDyn</w:t>
      </w:r>
      <w:proofErr w:type="spellEnd"/>
      <w:r w:rsidRPr="00917C31">
        <w:rPr>
          <w:rFonts w:cs="Times New Roman"/>
          <w:rPrChange w:id="341" w:author="ghayman" w:date="2013-10-03T22:34:00Z">
            <w:rPr>
              <w:rFonts w:ascii="Times New Roman" w:hAnsi="Times New Roman" w:cs="Times New Roman"/>
            </w:rPr>
          </w:rPrChange>
        </w:rPr>
        <w:t xml:space="preserve"> echo the contents of the </w:t>
      </w:r>
      <w:del w:id="342" w:author="jjonkman" w:date="2013-10-03T20:56:00Z">
        <w:r w:rsidRPr="00917C31" w:rsidDel="009C1543">
          <w:rPr>
            <w:rFonts w:cs="Times New Roman"/>
            <w:rPrChange w:id="343" w:author="ghayman" w:date="2013-10-03T22:34:00Z">
              <w:rPr>
                <w:rFonts w:ascii="Times New Roman" w:hAnsi="Times New Roman" w:cs="Times New Roman"/>
              </w:rPr>
            </w:rPrChange>
          </w:rPr>
          <w:delText xml:space="preserve">driver </w:delText>
        </w:r>
      </w:del>
      <w:proofErr w:type="spellStart"/>
      <w:ins w:id="344" w:author="jjonkman" w:date="2013-10-03T20:56:00Z">
        <w:r w:rsidR="009C1543" w:rsidRPr="00917C31">
          <w:rPr>
            <w:rFonts w:cs="Times New Roman"/>
            <w:rPrChange w:id="345" w:author="ghayman" w:date="2013-10-03T22:34:00Z">
              <w:rPr>
                <w:rFonts w:ascii="Times New Roman" w:hAnsi="Times New Roman" w:cs="Times New Roman"/>
              </w:rPr>
            </w:rPrChange>
          </w:rPr>
          <w:t>HydroDyn</w:t>
        </w:r>
        <w:proofErr w:type="spellEnd"/>
        <w:r w:rsidR="009C1543" w:rsidRPr="00917C31">
          <w:rPr>
            <w:rFonts w:cs="Times New Roman"/>
            <w:rPrChange w:id="346" w:author="ghayman" w:date="2013-10-03T22:34:00Z">
              <w:rPr>
                <w:rFonts w:ascii="Times New Roman" w:hAnsi="Times New Roman" w:cs="Times New Roman"/>
              </w:rPr>
            </w:rPrChange>
          </w:rPr>
          <w:t xml:space="preserve"> </w:t>
        </w:r>
      </w:ins>
      <w:r w:rsidRPr="00917C31">
        <w:rPr>
          <w:rFonts w:cs="Times New Roman"/>
          <w:rPrChange w:id="347" w:author="ghayman" w:date="2013-10-03T22:34:00Z">
            <w:rPr>
              <w:rFonts w:ascii="Times New Roman" w:hAnsi="Times New Roman" w:cs="Times New Roman"/>
            </w:rPr>
          </w:rPrChange>
        </w:rPr>
        <w:t xml:space="preserve">input file.  The echo file has the naming convention of </w:t>
      </w:r>
      <w:proofErr w:type="spellStart"/>
      <w:r w:rsidRPr="00917C31">
        <w:rPr>
          <w:rFonts w:cs="Times New Roman"/>
          <w:rPrChange w:id="348" w:author="ghayman" w:date="2013-10-03T22:34:00Z">
            <w:rPr>
              <w:rFonts w:ascii="Times New Roman" w:hAnsi="Times New Roman" w:cs="Times New Roman"/>
            </w:rPr>
          </w:rPrChange>
        </w:rPr>
        <w:t>InputFilename.echo</w:t>
      </w:r>
      <w:proofErr w:type="spellEnd"/>
      <w:r w:rsidRPr="00917C31">
        <w:rPr>
          <w:rFonts w:cs="Times New Roman"/>
          <w:rPrChange w:id="349" w:author="ghayman" w:date="2013-10-03T22:34:00Z">
            <w:rPr>
              <w:rFonts w:ascii="Times New Roman" w:hAnsi="Times New Roman" w:cs="Times New Roman"/>
            </w:rPr>
          </w:rPrChange>
        </w:rPr>
        <w:t xml:space="preserve">.  </w:t>
      </w:r>
      <w:proofErr w:type="spellStart"/>
      <w:r w:rsidRPr="00917C31">
        <w:rPr>
          <w:rFonts w:cs="Times New Roman"/>
          <w:rPrChange w:id="350" w:author="ghayman" w:date="2013-10-03T22:34:00Z">
            <w:rPr>
              <w:rFonts w:ascii="Times New Roman" w:hAnsi="Times New Roman" w:cs="Times New Roman"/>
            </w:rPr>
          </w:rPrChange>
        </w:rPr>
        <w:t>InputFilename</w:t>
      </w:r>
      <w:proofErr w:type="spellEnd"/>
      <w:r w:rsidRPr="00917C31">
        <w:rPr>
          <w:rFonts w:cs="Times New Roman"/>
          <w:rPrChange w:id="351" w:author="ghayman" w:date="2013-10-03T22:34:00Z">
            <w:rPr>
              <w:rFonts w:ascii="Times New Roman" w:hAnsi="Times New Roman" w:cs="Times New Roman"/>
            </w:rPr>
          </w:rPrChange>
        </w:rPr>
        <w:t xml:space="preserve"> is the name of the original </w:t>
      </w:r>
      <w:proofErr w:type="spellStart"/>
      <w:r w:rsidRPr="00917C31">
        <w:rPr>
          <w:rFonts w:cs="Times New Roman"/>
          <w:rPrChange w:id="352" w:author="ghayman" w:date="2013-10-03T22:34:00Z">
            <w:rPr>
              <w:rFonts w:ascii="Times New Roman" w:hAnsi="Times New Roman" w:cs="Times New Roman"/>
            </w:rPr>
          </w:rPrChange>
        </w:rPr>
        <w:t>HydroDyn</w:t>
      </w:r>
      <w:proofErr w:type="spellEnd"/>
      <w:r w:rsidRPr="00917C31">
        <w:rPr>
          <w:rFonts w:cs="Times New Roman"/>
          <w:rPrChange w:id="353" w:author="ghayman" w:date="2013-10-03T22:34:00Z">
            <w:rPr>
              <w:rFonts w:ascii="Times New Roman" w:hAnsi="Times New Roman" w:cs="Times New Roman"/>
            </w:rPr>
          </w:rPrChange>
        </w:rPr>
        <w:t xml:space="preserve"> input file.  </w:t>
      </w:r>
    </w:p>
    <w:p w:rsidR="00347EED" w:rsidRPr="00917C31" w:rsidRDefault="00347EED" w:rsidP="00347EED">
      <w:pPr>
        <w:pStyle w:val="Heading3"/>
        <w:rPr>
          <w:rFonts w:asciiTheme="minorHAnsi" w:hAnsiTheme="minorHAnsi"/>
          <w:rPrChange w:id="354" w:author="ghayman" w:date="2013-10-03T22:34:00Z">
            <w:rPr/>
          </w:rPrChange>
        </w:rPr>
      </w:pPr>
      <w:r w:rsidRPr="00917C31">
        <w:rPr>
          <w:rFonts w:asciiTheme="minorHAnsi" w:hAnsiTheme="minorHAnsi"/>
          <w:rPrChange w:id="355" w:author="ghayman" w:date="2013-10-03T22:34:00Z">
            <w:rPr/>
          </w:rPrChange>
        </w:rPr>
        <w:t>Environmental Conditions</w:t>
      </w:r>
    </w:p>
    <w:p w:rsidR="00A442A9" w:rsidRPr="00917C31" w:rsidRDefault="00347EED" w:rsidP="00A442A9">
      <w:pPr>
        <w:rPr>
          <w:rFonts w:cs="Times New Roman"/>
          <w:rPrChange w:id="356" w:author="ghayman" w:date="2013-10-03T22:34:00Z">
            <w:rPr>
              <w:rFonts w:ascii="Times New Roman" w:hAnsi="Times New Roman" w:cs="Times New Roman"/>
            </w:rPr>
          </w:rPrChange>
        </w:rPr>
      </w:pPr>
      <w:proofErr w:type="spellStart"/>
      <w:r w:rsidRPr="00917C31">
        <w:rPr>
          <w:rFonts w:cs="Times New Roman"/>
          <w:b/>
          <w:i/>
          <w:rPrChange w:id="357" w:author="ghayman" w:date="2013-10-03T22:34:00Z">
            <w:rPr>
              <w:rFonts w:ascii="Times New Roman" w:hAnsi="Times New Roman" w:cs="Times New Roman"/>
              <w:b/>
              <w:i/>
            </w:rPr>
          </w:rPrChange>
        </w:rPr>
        <w:t>WtrDens</w:t>
      </w:r>
      <w:proofErr w:type="spellEnd"/>
      <w:r w:rsidRPr="00917C31">
        <w:rPr>
          <w:rFonts w:cs="Times New Roman"/>
          <w:rPrChange w:id="358" w:author="ghayman" w:date="2013-10-03T22:34:00Z">
            <w:rPr>
              <w:rFonts w:ascii="Times New Roman" w:hAnsi="Times New Roman" w:cs="Times New Roman"/>
            </w:rPr>
          </w:rPrChange>
        </w:rPr>
        <w:t xml:space="preserve"> specifies the water density and must be </w:t>
      </w:r>
      <w:ins w:id="359" w:author="NREL" w:date="2013-10-08T09:09:00Z">
        <w:r w:rsidR="005A7E94">
          <w:rPr>
            <w:rFonts w:cs="Times New Roman"/>
          </w:rPr>
          <w:t xml:space="preserve">a </w:t>
        </w:r>
      </w:ins>
      <w:r w:rsidRPr="00917C31">
        <w:rPr>
          <w:rFonts w:cs="Times New Roman"/>
          <w:rPrChange w:id="360" w:author="ghayman" w:date="2013-10-03T22:34:00Z">
            <w:rPr>
              <w:rFonts w:ascii="Times New Roman" w:hAnsi="Times New Roman" w:cs="Times New Roman"/>
            </w:rPr>
          </w:rPrChange>
        </w:rPr>
        <w:t xml:space="preserve">value greater than </w:t>
      </w:r>
      <w:ins w:id="361" w:author="NREL" w:date="2013-10-08T09:10:00Z">
        <w:r w:rsidR="005A7E94">
          <w:rPr>
            <w:rFonts w:cs="Times New Roman"/>
          </w:rPr>
          <w:t xml:space="preserve">or equal to </w:t>
        </w:r>
      </w:ins>
      <w:r w:rsidRPr="00917C31">
        <w:rPr>
          <w:rFonts w:cs="Times New Roman"/>
          <w:rPrChange w:id="362" w:author="ghayman" w:date="2013-10-03T22:34:00Z">
            <w:rPr>
              <w:rFonts w:ascii="Times New Roman" w:hAnsi="Times New Roman" w:cs="Times New Roman"/>
            </w:rPr>
          </w:rPrChange>
        </w:rPr>
        <w:t xml:space="preserve">zero. </w:t>
      </w:r>
      <w:proofErr w:type="spellStart"/>
      <w:r w:rsidRPr="00917C31">
        <w:rPr>
          <w:rFonts w:cs="Times New Roman"/>
          <w:b/>
          <w:i/>
          <w:rPrChange w:id="363" w:author="ghayman" w:date="2013-10-03T22:34:00Z">
            <w:rPr>
              <w:rFonts w:ascii="Times New Roman" w:hAnsi="Times New Roman" w:cs="Times New Roman"/>
              <w:b/>
              <w:i/>
            </w:rPr>
          </w:rPrChange>
        </w:rPr>
        <w:t>WtrDpth</w:t>
      </w:r>
      <w:proofErr w:type="spellEnd"/>
      <w:r w:rsidRPr="00917C31">
        <w:rPr>
          <w:rFonts w:cs="Times New Roman"/>
          <w:rPrChange w:id="364" w:author="ghayman" w:date="2013-10-03T22:34:00Z">
            <w:rPr>
              <w:rFonts w:ascii="Times New Roman" w:hAnsi="Times New Roman" w:cs="Times New Roman"/>
            </w:rPr>
          </w:rPrChange>
        </w:rPr>
        <w:t xml:space="preserve"> specifies the water depth and must be value greater than zero. </w:t>
      </w:r>
      <w:r w:rsidRPr="00917C31">
        <w:rPr>
          <w:rFonts w:cs="Times New Roman"/>
          <w:b/>
          <w:i/>
          <w:rPrChange w:id="365" w:author="ghayman" w:date="2013-10-03T22:34:00Z">
            <w:rPr>
              <w:rFonts w:ascii="Times New Roman" w:hAnsi="Times New Roman" w:cs="Times New Roman"/>
              <w:b/>
              <w:i/>
            </w:rPr>
          </w:rPrChange>
        </w:rPr>
        <w:t>MSL2SWL</w:t>
      </w:r>
      <w:r w:rsidRPr="00917C31">
        <w:rPr>
          <w:rFonts w:cs="Times New Roman"/>
          <w:rPrChange w:id="366" w:author="ghayman" w:date="2013-10-03T22:34:00Z">
            <w:rPr>
              <w:rFonts w:ascii="Times New Roman" w:hAnsi="Times New Roman" w:cs="Times New Roman"/>
            </w:rPr>
          </w:rPrChange>
        </w:rPr>
        <w:t xml:space="preserve"> is the offset between the </w:t>
      </w:r>
      <w:del w:id="367" w:author="jjonkman" w:date="2013-10-03T21:26:00Z">
        <w:r w:rsidRPr="00917C31" w:rsidDel="000B34E6">
          <w:rPr>
            <w:rFonts w:cs="Times New Roman"/>
            <w:rPrChange w:id="368" w:author="ghayman" w:date="2013-10-03T22:34:00Z">
              <w:rPr>
                <w:rFonts w:ascii="Times New Roman" w:hAnsi="Times New Roman" w:cs="Times New Roman"/>
              </w:rPr>
            </w:rPrChange>
          </w:rPr>
          <w:delText xml:space="preserve">mean sea level </w:delText>
        </w:r>
      </w:del>
      <w:ins w:id="369" w:author="jjonkman" w:date="2013-10-03T21:26:00Z">
        <w:r w:rsidR="000B34E6" w:rsidRPr="00917C31">
          <w:rPr>
            <w:rFonts w:cs="Times New Roman"/>
            <w:rPrChange w:id="370" w:author="ghayman" w:date="2013-10-03T22:34:00Z">
              <w:rPr>
                <w:rFonts w:ascii="Times New Roman" w:hAnsi="Times New Roman" w:cs="Times New Roman"/>
              </w:rPr>
            </w:rPrChange>
          </w:rPr>
          <w:t>MSL</w:t>
        </w:r>
      </w:ins>
      <w:ins w:id="371" w:author="jjonkman" w:date="2013-10-03T20:57:00Z">
        <w:r w:rsidR="009C1543" w:rsidRPr="00917C31">
          <w:rPr>
            <w:rFonts w:cs="Times New Roman"/>
            <w:rPrChange w:id="372" w:author="ghayman" w:date="2013-10-03T22:34:00Z">
              <w:rPr>
                <w:rFonts w:ascii="Times New Roman" w:hAnsi="Times New Roman" w:cs="Times New Roman"/>
              </w:rPr>
            </w:rPrChange>
          </w:rPr>
          <w:t xml:space="preserve"> </w:t>
        </w:r>
      </w:ins>
      <w:r w:rsidRPr="00917C31">
        <w:rPr>
          <w:rFonts w:cs="Times New Roman"/>
          <w:rPrChange w:id="373" w:author="ghayman" w:date="2013-10-03T22:34:00Z">
            <w:rPr>
              <w:rFonts w:ascii="Times New Roman" w:hAnsi="Times New Roman" w:cs="Times New Roman"/>
            </w:rPr>
          </w:rPrChange>
        </w:rPr>
        <w:t>and the still water level</w:t>
      </w:r>
      <w:ins w:id="374" w:author="jjonkman" w:date="2013-10-03T20:57:00Z">
        <w:r w:rsidR="009C1543" w:rsidRPr="00917C31">
          <w:rPr>
            <w:rFonts w:cs="Times New Roman"/>
            <w:rPrChange w:id="375" w:author="ghayman" w:date="2013-10-03T22:34:00Z">
              <w:rPr>
                <w:rFonts w:ascii="Times New Roman" w:hAnsi="Times New Roman" w:cs="Times New Roman"/>
              </w:rPr>
            </w:rPrChange>
          </w:rPr>
          <w:t xml:space="preserve"> (SWL), positive upward</w:t>
        </w:r>
      </w:ins>
      <w:r w:rsidRPr="00917C31">
        <w:rPr>
          <w:rFonts w:cs="Times New Roman"/>
          <w:rPrChange w:id="376" w:author="ghayman" w:date="2013-10-03T22:34:00Z">
            <w:rPr>
              <w:rFonts w:ascii="Times New Roman" w:hAnsi="Times New Roman" w:cs="Times New Roman"/>
            </w:rPr>
          </w:rPrChange>
        </w:rPr>
        <w:t xml:space="preserve">.  In this version of </w:t>
      </w:r>
      <w:proofErr w:type="spellStart"/>
      <w:r w:rsidRPr="00917C31">
        <w:rPr>
          <w:rFonts w:cs="Times New Roman"/>
          <w:rPrChange w:id="377" w:author="ghayman" w:date="2013-10-03T22:34:00Z">
            <w:rPr>
              <w:rFonts w:ascii="Times New Roman" w:hAnsi="Times New Roman" w:cs="Times New Roman"/>
            </w:rPr>
          </w:rPrChange>
        </w:rPr>
        <w:t>HydroDyn</w:t>
      </w:r>
      <w:proofErr w:type="spellEnd"/>
      <w:ins w:id="378" w:author="jjonkman" w:date="2013-10-03T20:57:00Z">
        <w:r w:rsidR="009C1543" w:rsidRPr="00917C31">
          <w:rPr>
            <w:rFonts w:cs="Times New Roman"/>
            <w:rPrChange w:id="379" w:author="ghayman" w:date="2013-10-03T22:34:00Z">
              <w:rPr>
                <w:rFonts w:ascii="Times New Roman" w:hAnsi="Times New Roman" w:cs="Times New Roman"/>
              </w:rPr>
            </w:rPrChange>
          </w:rPr>
          <w:t>,</w:t>
        </w:r>
      </w:ins>
      <w:r w:rsidRPr="00917C31">
        <w:rPr>
          <w:rFonts w:cs="Times New Roman"/>
          <w:rPrChange w:id="380" w:author="ghayman" w:date="2013-10-03T22:34:00Z">
            <w:rPr>
              <w:rFonts w:ascii="Times New Roman" w:hAnsi="Times New Roman" w:cs="Times New Roman"/>
            </w:rPr>
          </w:rPrChange>
        </w:rPr>
        <w:t xml:space="preserve"> you must enter at value of 0.  Future versions of </w:t>
      </w:r>
      <w:proofErr w:type="spellStart"/>
      <w:r w:rsidRPr="00917C31">
        <w:rPr>
          <w:rFonts w:cs="Times New Roman"/>
          <w:rPrChange w:id="381" w:author="ghayman" w:date="2013-10-03T22:34:00Z">
            <w:rPr>
              <w:rFonts w:ascii="Times New Roman" w:hAnsi="Times New Roman" w:cs="Times New Roman"/>
            </w:rPr>
          </w:rPrChange>
        </w:rPr>
        <w:t>HydroDyn</w:t>
      </w:r>
      <w:proofErr w:type="spellEnd"/>
      <w:r w:rsidRPr="00917C31">
        <w:rPr>
          <w:rFonts w:cs="Times New Roman"/>
          <w:rPrChange w:id="382" w:author="ghayman" w:date="2013-10-03T22:34:00Z">
            <w:rPr>
              <w:rFonts w:ascii="Times New Roman" w:hAnsi="Times New Roman" w:cs="Times New Roman"/>
            </w:rPr>
          </w:rPrChange>
        </w:rPr>
        <w:t xml:space="preserve"> will allow you to change this parameter and hence alter the water depth without having to alter the other input geometry.</w:t>
      </w:r>
    </w:p>
    <w:p w:rsidR="00347EED" w:rsidRPr="00917C31" w:rsidRDefault="00347EED" w:rsidP="00347EED">
      <w:pPr>
        <w:pStyle w:val="Heading3"/>
        <w:rPr>
          <w:rFonts w:asciiTheme="minorHAnsi" w:hAnsiTheme="minorHAnsi"/>
          <w:rPrChange w:id="383" w:author="ghayman" w:date="2013-10-03T22:34:00Z">
            <w:rPr/>
          </w:rPrChange>
        </w:rPr>
      </w:pPr>
      <w:r w:rsidRPr="00917C31">
        <w:rPr>
          <w:rFonts w:asciiTheme="minorHAnsi" w:hAnsiTheme="minorHAnsi"/>
          <w:rPrChange w:id="384" w:author="ghayman" w:date="2013-10-03T22:34:00Z">
            <w:rPr/>
          </w:rPrChange>
        </w:rPr>
        <w:t>Waves</w:t>
      </w:r>
    </w:p>
    <w:p w:rsidR="005E1DBA" w:rsidRPr="00917C31" w:rsidRDefault="005E1DBA" w:rsidP="005E1DBA">
      <w:r w:rsidRPr="00917C31">
        <w:t>Refer to the sample input file for a description of these input parameters.  However</w:t>
      </w:r>
      <w:ins w:id="385" w:author="NREL" w:date="2013-10-08T09:11:00Z">
        <w:r w:rsidR="005A7E94">
          <w:t>,</w:t>
        </w:r>
      </w:ins>
      <w:r w:rsidRPr="00917C31">
        <w:t xml:space="preserve"> both </w:t>
      </w:r>
      <w:proofErr w:type="spellStart"/>
      <w:r w:rsidRPr="00917C31">
        <w:rPr>
          <w:b/>
          <w:i/>
        </w:rPr>
        <w:t>WaveMod</w:t>
      </w:r>
      <w:proofErr w:type="spellEnd"/>
      <w:r w:rsidRPr="00917C31">
        <w:t xml:space="preserve"> and </w:t>
      </w:r>
      <w:proofErr w:type="spellStart"/>
      <w:r w:rsidRPr="00917C31">
        <w:rPr>
          <w:b/>
          <w:i/>
        </w:rPr>
        <w:t>WaveStMod</w:t>
      </w:r>
      <w:proofErr w:type="spellEnd"/>
      <w:r w:rsidRPr="00917C31">
        <w:t xml:space="preserve"> have limitations for this release, which we plan to relax in future releases.</w:t>
      </w:r>
    </w:p>
    <w:p w:rsidR="005E1DBA" w:rsidRPr="00917C31" w:rsidRDefault="005E1DBA" w:rsidP="005E1DBA">
      <w:proofErr w:type="spellStart"/>
      <w:r w:rsidRPr="00917C31">
        <w:rPr>
          <w:b/>
          <w:i/>
        </w:rPr>
        <w:t>WaveMod</w:t>
      </w:r>
      <w:proofErr w:type="spellEnd"/>
      <w:r w:rsidRPr="00917C31">
        <w:t xml:space="preserve"> specifies the incident wave kinematics model.  The options are:</w:t>
      </w:r>
    </w:p>
    <w:p w:rsidR="005E1DBA" w:rsidRPr="00917C31" w:rsidRDefault="005E1DBA" w:rsidP="005E1DBA">
      <w:pPr>
        <w:pStyle w:val="ListParagraph"/>
        <w:numPr>
          <w:ilvl w:val="0"/>
          <w:numId w:val="5"/>
        </w:numPr>
      </w:pPr>
      <w:r w:rsidRPr="00917C31">
        <w:lastRenderedPageBreak/>
        <w:t>0: none=still water</w:t>
      </w:r>
    </w:p>
    <w:p w:rsidR="005E1DBA" w:rsidRPr="00917C31" w:rsidRDefault="005E1DBA" w:rsidP="005E1DBA">
      <w:pPr>
        <w:pStyle w:val="ListParagraph"/>
        <w:numPr>
          <w:ilvl w:val="0"/>
          <w:numId w:val="5"/>
        </w:numPr>
      </w:pPr>
      <w:r w:rsidRPr="00917C31">
        <w:t>1: plane progressive (regular)</w:t>
      </w:r>
    </w:p>
    <w:p w:rsidR="005E1DBA" w:rsidRPr="00917C31" w:rsidRDefault="005E1DBA" w:rsidP="005E1DBA">
      <w:pPr>
        <w:pStyle w:val="ListParagraph"/>
        <w:numPr>
          <w:ilvl w:val="0"/>
          <w:numId w:val="5"/>
        </w:numPr>
      </w:pPr>
      <w:r w:rsidRPr="00917C31">
        <w:t>1P#: plane progressive with user-specified phase, for example 1P20.0</w:t>
      </w:r>
      <w:ins w:id="386" w:author="jjonkman" w:date="2013-10-03T20:58:00Z">
        <w:r w:rsidR="009C1543" w:rsidRPr="00917C31">
          <w:t xml:space="preserve"> for </w:t>
        </w:r>
      </w:ins>
      <w:ins w:id="387" w:author="jjonkman" w:date="2013-10-03T20:59:00Z">
        <w:r w:rsidR="009C1543" w:rsidRPr="00917C31">
          <w:t xml:space="preserve">a regular wave with a </w:t>
        </w:r>
      </w:ins>
      <w:ins w:id="388" w:author="jjonkman" w:date="2013-10-03T20:58:00Z">
        <w:r w:rsidR="009C1543" w:rsidRPr="00917C31">
          <w:t>20</w:t>
        </w:r>
      </w:ins>
      <w:ins w:id="389" w:author="jjonkman" w:date="2013-10-03T20:59:00Z">
        <w:r w:rsidR="009C1543" w:rsidRPr="00917C31">
          <w:t>˚ phase (without P#, the phase will be random)</w:t>
        </w:r>
      </w:ins>
    </w:p>
    <w:p w:rsidR="005E1DBA" w:rsidRPr="00917C31" w:rsidRDefault="005E1DBA" w:rsidP="005E1DBA">
      <w:pPr>
        <w:pStyle w:val="ListParagraph"/>
        <w:numPr>
          <w:ilvl w:val="0"/>
          <w:numId w:val="5"/>
        </w:numPr>
      </w:pPr>
      <w:r w:rsidRPr="00917C31">
        <w:t>2: JONSWAP/Pierson-</w:t>
      </w:r>
      <w:proofErr w:type="spellStart"/>
      <w:r w:rsidRPr="00917C31">
        <w:t>Moskowitz</w:t>
      </w:r>
      <w:proofErr w:type="spellEnd"/>
      <w:r w:rsidRPr="00917C31">
        <w:t xml:space="preserve"> spectrum (irregular)</w:t>
      </w:r>
    </w:p>
    <w:p w:rsidR="005E1DBA" w:rsidRPr="00917C31" w:rsidRDefault="005E1DBA" w:rsidP="005E1DBA">
      <w:pPr>
        <w:pStyle w:val="ListParagraph"/>
        <w:numPr>
          <w:ilvl w:val="0"/>
          <w:numId w:val="5"/>
        </w:numPr>
      </w:pPr>
      <w:r w:rsidRPr="00917C31">
        <w:t>3: White noise spectrum</w:t>
      </w:r>
      <w:ins w:id="390" w:author="jjonkman" w:date="2013-10-03T21:00:00Z">
        <w:r w:rsidR="009C1543" w:rsidRPr="00917C31">
          <w:t xml:space="preserve"> (irregular)</w:t>
        </w:r>
      </w:ins>
    </w:p>
    <w:p w:rsidR="005E1DBA" w:rsidRPr="00917C31" w:rsidRDefault="005E1DBA" w:rsidP="005E1DBA">
      <w:pPr>
        <w:pStyle w:val="ListParagraph"/>
        <w:numPr>
          <w:ilvl w:val="0"/>
          <w:numId w:val="5"/>
        </w:numPr>
      </w:pPr>
      <w:r w:rsidRPr="00917C31">
        <w:t xml:space="preserve">4: user-defined spectrum from routine </w:t>
      </w:r>
      <w:proofErr w:type="spellStart"/>
      <w:r w:rsidRPr="00917C31">
        <w:t>UserWaveSpctrm</w:t>
      </w:r>
      <w:proofErr w:type="spellEnd"/>
      <w:r w:rsidRPr="00917C31">
        <w:t xml:space="preserve"> (irregular)</w:t>
      </w:r>
    </w:p>
    <w:p w:rsidR="005E1DBA" w:rsidRPr="00917C31" w:rsidRDefault="005E1DBA" w:rsidP="005E1DBA">
      <w:pPr>
        <w:pStyle w:val="ListParagraph"/>
        <w:numPr>
          <w:ilvl w:val="0"/>
          <w:numId w:val="5"/>
        </w:numPr>
      </w:pPr>
      <w:r w:rsidRPr="00917C31">
        <w:t>5: GH Bladed wave data (option has been disabled for this release)</w:t>
      </w:r>
    </w:p>
    <w:p w:rsidR="005E1DBA" w:rsidRPr="00917C31" w:rsidRDefault="005E1DBA" w:rsidP="005E1DBA">
      <w:r w:rsidRPr="00917C31">
        <w:t>This version does not include the ability to model stretching incident wave kinematics to the instantaneous free surface</w:t>
      </w:r>
      <w:ins w:id="391" w:author="NREL" w:date="2013-10-08T09:13:00Z">
        <w:r w:rsidR="005A7E94">
          <w:t>;</w:t>
        </w:r>
      </w:ins>
      <w:del w:id="392" w:author="NREL" w:date="2013-10-08T09:13:00Z">
        <w:r w:rsidRPr="00917C31" w:rsidDel="005A7E94">
          <w:delText>,</w:delText>
        </w:r>
      </w:del>
      <w:r w:rsidRPr="00917C31">
        <w:t xml:space="preserve"> you must set </w:t>
      </w:r>
      <w:proofErr w:type="spellStart"/>
      <w:r w:rsidRPr="00917C31">
        <w:rPr>
          <w:b/>
          <w:i/>
        </w:rPr>
        <w:t>WaveStMod</w:t>
      </w:r>
      <w:proofErr w:type="spellEnd"/>
      <w:r w:rsidRPr="00917C31">
        <w:t xml:space="preserve"> = 0.</w:t>
      </w:r>
    </w:p>
    <w:p w:rsidR="00347EED" w:rsidRPr="00917C31" w:rsidRDefault="00347EED" w:rsidP="00347EED">
      <w:pPr>
        <w:pStyle w:val="Heading3"/>
        <w:rPr>
          <w:rFonts w:asciiTheme="minorHAnsi" w:hAnsiTheme="minorHAnsi"/>
          <w:rPrChange w:id="393" w:author="ghayman" w:date="2013-10-03T22:34:00Z">
            <w:rPr/>
          </w:rPrChange>
        </w:rPr>
      </w:pPr>
      <w:r w:rsidRPr="00917C31">
        <w:rPr>
          <w:rFonts w:asciiTheme="minorHAnsi" w:hAnsiTheme="minorHAnsi"/>
          <w:rPrChange w:id="394" w:author="ghayman" w:date="2013-10-03T22:34:00Z">
            <w:rPr/>
          </w:rPrChange>
        </w:rPr>
        <w:t>Floating Platform Force Flags</w:t>
      </w:r>
    </w:p>
    <w:p w:rsidR="00095660" w:rsidRPr="00917C31" w:rsidRDefault="00095660" w:rsidP="00095660">
      <w:r w:rsidRPr="00917C31">
        <w:t>This release requires that all p</w:t>
      </w:r>
      <w:bookmarkStart w:id="395" w:name="_GoBack"/>
      <w:bookmarkEnd w:id="395"/>
      <w:r w:rsidRPr="00917C31">
        <w:t xml:space="preserve">latform force flags be set to TRUE.  Future releases will allow you to turn on/off one or more of the six platform </w:t>
      </w:r>
      <w:del w:id="396" w:author="jjonkman" w:date="2013-10-03T21:01:00Z">
        <w:r w:rsidRPr="00917C31" w:rsidDel="009C1543">
          <w:delText>degrees of freedom</w:delText>
        </w:r>
      </w:del>
      <w:ins w:id="397" w:author="jjonkman" w:date="2013-10-03T21:01:00Z">
        <w:r w:rsidR="009C1543" w:rsidRPr="00917C31">
          <w:t>force components</w:t>
        </w:r>
      </w:ins>
      <w:r w:rsidRPr="00917C31">
        <w:t>.</w:t>
      </w:r>
    </w:p>
    <w:p w:rsidR="00347EED" w:rsidRPr="00917C31" w:rsidRDefault="00347EED" w:rsidP="00347EED">
      <w:pPr>
        <w:pStyle w:val="Heading3"/>
        <w:rPr>
          <w:rFonts w:asciiTheme="minorHAnsi" w:hAnsiTheme="minorHAnsi"/>
          <w:rPrChange w:id="398" w:author="ghayman" w:date="2013-10-03T22:34:00Z">
            <w:rPr/>
          </w:rPrChange>
        </w:rPr>
      </w:pPr>
      <w:r w:rsidRPr="00917C31">
        <w:rPr>
          <w:rFonts w:asciiTheme="minorHAnsi" w:hAnsiTheme="minorHAnsi"/>
          <w:rPrChange w:id="399" w:author="ghayman" w:date="2013-10-03T22:34:00Z">
            <w:rPr/>
          </w:rPrChange>
        </w:rPr>
        <w:t>Floating Platform Additional Stiffness and Damping</w:t>
      </w:r>
    </w:p>
    <w:p w:rsidR="00095660" w:rsidRPr="00917C31" w:rsidRDefault="00095660" w:rsidP="00095660">
      <w:r w:rsidRPr="00917C31">
        <w:t xml:space="preserve">The vectors and matrices of this section are used to generate additional loads </w:t>
      </w:r>
      <w:ins w:id="400" w:author="jjonkman" w:date="2013-10-03T21:01:00Z">
        <w:r w:rsidR="009C1543" w:rsidRPr="00917C31">
          <w:t xml:space="preserve">on the platform (in addition to other hydrodynamic terms calculated by </w:t>
        </w:r>
        <w:proofErr w:type="spellStart"/>
        <w:r w:rsidR="009C1543" w:rsidRPr="00917C31">
          <w:t>HydroDyn</w:t>
        </w:r>
        <w:proofErr w:type="spellEnd"/>
        <w:r w:rsidR="009C1543" w:rsidRPr="00917C31">
          <w:t xml:space="preserve">), </w:t>
        </w:r>
      </w:ins>
      <w:r w:rsidRPr="00917C31">
        <w:t>per the following equation.</w:t>
      </w:r>
    </w:p>
    <w:p w:rsidR="00095660" w:rsidRPr="00917C31" w:rsidRDefault="00095660" w:rsidP="00095660">
      <w:pPr>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C</m:t>
              </m:r>
            </m:e>
          </m:d>
          <m:r>
            <w:rPr>
              <w:rFonts w:ascii="Cambria Math" w:hAnsi="Cambria Math"/>
            </w:rPr>
            <m:t>q-</m:t>
          </m:r>
          <m:d>
            <m:dPr>
              <m:begChr m:val="["/>
              <m:endChr m:val="]"/>
              <m:ctrlPr>
                <w:rPr>
                  <w:rFonts w:ascii="Cambria Math" w:hAnsi="Cambria Math"/>
                  <w:i/>
                </w:rPr>
              </m:ctrlPr>
            </m:dPr>
            <m:e>
              <m:r>
                <w:rPr>
                  <w:rFonts w:ascii="Cambria Math" w:hAnsi="Cambria Math"/>
                </w:rPr>
                <m:t>B</m:t>
              </m:r>
            </m:e>
          </m:d>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quad</m:t>
              </m:r>
            </m:sub>
          </m:sSub>
          <m:r>
            <w:rPr>
              <w:rFonts w:ascii="Cambria Math" w:hAnsi="Cambria Math"/>
            </w:rPr>
            <m:t>]</m:t>
          </m:r>
          <w:ins w:id="401" w:author="jjonkman" w:date="2013-10-03T21:03:00Z">
            <m:r>
              <w:rPr>
                <w:rFonts w:ascii="Cambria Math" w:hAnsi="Cambria Math"/>
              </w:rPr>
              <m:t>ABS(</m:t>
            </m:r>
          </w:ins>
          <m:acc>
            <m:accPr>
              <m:chr m:val="̇"/>
              <m:ctrlPr>
                <w:ins w:id="402" w:author="jjonkman" w:date="2013-10-03T21:02:00Z">
                  <w:rPr>
                    <w:rFonts w:ascii="Cambria Math" w:hAnsi="Cambria Math"/>
                    <w:i/>
                  </w:rPr>
                </w:ins>
              </m:ctrlPr>
            </m:accPr>
            <m:e>
              <w:ins w:id="403" w:author="jjonkman" w:date="2013-10-03T21:02:00Z">
                <m:r>
                  <w:rPr>
                    <w:rFonts w:ascii="Cambria Math" w:hAnsi="Cambria Math"/>
                  </w:rPr>
                  <m:t>q</m:t>
                </m:r>
              </w:ins>
            </m:e>
          </m:acc>
          <w:ins w:id="404" w:author="jjonkman" w:date="2013-10-03T21:03:00Z">
            <m:r>
              <w:rPr>
                <w:rFonts w:ascii="Cambria Math" w:hAnsi="Cambria Math"/>
              </w:rPr>
              <m:t>)</m:t>
            </m:r>
          </w:ins>
          <m:acc>
            <m:accPr>
              <m:chr m:val="̇"/>
              <m:ctrlPr>
                <w:ins w:id="405" w:author="jjonkman" w:date="2013-10-03T21:03:00Z">
                  <w:rPr>
                    <w:rFonts w:ascii="Cambria Math" w:hAnsi="Cambria Math"/>
                    <w:i/>
                  </w:rPr>
                </w:ins>
              </m:ctrlPr>
            </m:accPr>
            <m:e>
              <w:ins w:id="406" w:author="jjonkman" w:date="2013-10-03T21:03:00Z">
                <m:r>
                  <w:rPr>
                    <w:rFonts w:ascii="Cambria Math" w:hAnsi="Cambria Math"/>
                  </w:rPr>
                  <m:t>q</m:t>
                </m:r>
              </w:ins>
            </m:e>
          </m:acc>
          <m:acc>
            <m:accPr>
              <m:chr m:val="̈"/>
              <m:ctrlPr>
                <w:del w:id="407" w:author="jjonkman" w:date="2013-10-03T21:02:00Z">
                  <w:rPr>
                    <w:rFonts w:ascii="Cambria Math" w:eastAsiaTheme="minorEastAsia" w:hAnsi="Cambria Math"/>
                    <w:i/>
                  </w:rPr>
                </w:del>
              </m:ctrlPr>
            </m:accPr>
            <m:e>
              <w:del w:id="408" w:author="jjonkman" w:date="2013-10-03T21:02:00Z">
                <m:r>
                  <w:rPr>
                    <w:rFonts w:ascii="Cambria Math" w:eastAsiaTheme="minorEastAsia" w:hAnsi="Cambria Math"/>
                  </w:rPr>
                  <m:t>q</m:t>
                </m:r>
              </w:del>
            </m:e>
          </m:acc>
        </m:oMath>
      </m:oMathPara>
    </w:p>
    <w:p w:rsidR="00095660" w:rsidRPr="00917C31" w:rsidRDefault="00095660" w:rsidP="00095660">
      <w:r w:rsidRPr="00917C31">
        <w:rPr>
          <w:rFonts w:eastAsiaTheme="minorEastAsia"/>
        </w:rPr>
        <w:t xml:space="preserve">where,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917C31">
        <w:rPr>
          <w:rFonts w:eastAsiaTheme="minorEastAsia"/>
        </w:rPr>
        <w:t xml:space="preserve"> corresponds to the AddF0 </w:t>
      </w:r>
      <w:ins w:id="409" w:author="jjonkman" w:date="2013-10-03T21:07:00Z">
        <w:r w:rsidR="00DD3498" w:rsidRPr="00917C31">
          <w:rPr>
            <w:rFonts w:eastAsiaTheme="minorEastAsia"/>
          </w:rPr>
          <w:t xml:space="preserve">force </w:t>
        </w:r>
      </w:ins>
      <w:del w:id="410" w:author="jjonkman" w:date="2013-10-03T21:04:00Z">
        <w:r w:rsidRPr="00917C31" w:rsidDel="00DD3498">
          <w:rPr>
            <w:rFonts w:eastAsiaTheme="minorEastAsia"/>
          </w:rPr>
          <w:delText>parameter</w:delText>
        </w:r>
      </w:del>
      <w:ins w:id="411" w:author="jjonkman" w:date="2013-10-03T21:04:00Z">
        <w:r w:rsidR="00DD3498" w:rsidRPr="00917C31">
          <w:rPr>
            <w:rFonts w:eastAsiaTheme="minorEastAsia"/>
          </w:rPr>
          <w:t>vector</w:t>
        </w:r>
      </w:ins>
      <w:r w:rsidRPr="00917C31">
        <w:rPr>
          <w:rFonts w:eastAsiaTheme="minorEastAsia"/>
        </w:rPr>
        <w:t xml:space="preserve">, </w:t>
      </w:r>
      <w:del w:id="412" w:author="jjonkman" w:date="2013-10-03T21:04:00Z">
        <w:r w:rsidRPr="00917C31" w:rsidDel="00DD3498">
          <w:rPr>
            <w:rFonts w:eastAsiaTheme="minorEastAsia"/>
          </w:rPr>
          <w:delText xml:space="preserve"> </w:delText>
        </w:r>
      </w:del>
      <m:oMath>
        <m:d>
          <m:dPr>
            <m:begChr m:val="["/>
            <m:endChr m:val="]"/>
            <m:ctrlPr>
              <w:rPr>
                <w:rFonts w:ascii="Cambria Math" w:hAnsi="Cambria Math"/>
                <w:i/>
              </w:rPr>
            </m:ctrlPr>
          </m:dPr>
          <m:e>
            <m:r>
              <w:rPr>
                <w:rFonts w:ascii="Cambria Math" w:hAnsi="Cambria Math"/>
              </w:rPr>
              <m:t>C</m:t>
            </m:r>
          </m:e>
        </m:d>
      </m:oMath>
      <w:r w:rsidRPr="00917C31">
        <w:rPr>
          <w:rFonts w:eastAsiaTheme="minorEastAsia"/>
        </w:rPr>
        <w:t xml:space="preserve"> </w:t>
      </w:r>
      <w:r w:rsidR="00E671CB" w:rsidRPr="00917C31">
        <w:rPr>
          <w:rFonts w:eastAsiaTheme="minorEastAsia"/>
        </w:rPr>
        <w:t xml:space="preserve">to the </w:t>
      </w:r>
      <w:proofErr w:type="spellStart"/>
      <w:r w:rsidR="00E671CB" w:rsidRPr="00917C31">
        <w:rPr>
          <w:rFonts w:eastAsiaTheme="minorEastAsia"/>
        </w:rPr>
        <w:t>AddCLin</w:t>
      </w:r>
      <w:proofErr w:type="spellEnd"/>
      <w:r w:rsidR="00E671CB" w:rsidRPr="00917C31">
        <w:rPr>
          <w:rFonts w:eastAsiaTheme="minorEastAsia"/>
        </w:rPr>
        <w:t xml:space="preserve"> </w:t>
      </w:r>
      <w:ins w:id="413" w:author="jjonkman" w:date="2013-10-03T21:07:00Z">
        <w:r w:rsidR="00DD3498" w:rsidRPr="00917C31">
          <w:rPr>
            <w:rFonts w:eastAsiaTheme="minorEastAsia"/>
          </w:rPr>
          <w:t xml:space="preserve">linear stiffness </w:t>
        </w:r>
      </w:ins>
      <w:del w:id="414" w:author="jjonkman" w:date="2013-10-03T21:05:00Z">
        <w:r w:rsidR="00E671CB" w:rsidRPr="00917C31" w:rsidDel="00DD3498">
          <w:rPr>
            <w:rFonts w:eastAsiaTheme="minorEastAsia"/>
          </w:rPr>
          <w:delText>parameter</w:delText>
        </w:r>
      </w:del>
      <w:ins w:id="415" w:author="jjonkman" w:date="2013-10-03T21:05:00Z">
        <w:r w:rsidR="00DD3498" w:rsidRPr="00917C31">
          <w:rPr>
            <w:rFonts w:eastAsiaTheme="minorEastAsia"/>
          </w:rPr>
          <w:t>matrix</w:t>
        </w:r>
      </w:ins>
      <w:r w:rsidR="00E671CB" w:rsidRPr="00917C31">
        <w:rPr>
          <w:rFonts w:eastAsiaTheme="minorEastAsia"/>
        </w:rPr>
        <w:t>,</w:t>
      </w:r>
      <w:r w:rsidRPr="00917C31">
        <w:rPr>
          <w:rFonts w:eastAsiaTheme="minorEastAsia"/>
        </w:rPr>
        <w:t xml:space="preserve"> </w:t>
      </w:r>
      <m:oMath>
        <m:d>
          <m:dPr>
            <m:begChr m:val="["/>
            <m:endChr m:val="]"/>
            <m:ctrlPr>
              <w:rPr>
                <w:rFonts w:ascii="Cambria Math" w:hAnsi="Cambria Math"/>
                <w:i/>
              </w:rPr>
            </m:ctrlPr>
          </m:dPr>
          <m:e>
            <m:r>
              <w:rPr>
                <w:rFonts w:ascii="Cambria Math" w:hAnsi="Cambria Math"/>
              </w:rPr>
              <m:t>B</m:t>
            </m:r>
          </m:e>
        </m:d>
      </m:oMath>
      <w:r w:rsidRPr="00917C31">
        <w:rPr>
          <w:rFonts w:eastAsiaTheme="minorEastAsia"/>
        </w:rPr>
        <w:t xml:space="preserve"> </w:t>
      </w:r>
      <w:r w:rsidR="00E671CB" w:rsidRPr="00917C31">
        <w:rPr>
          <w:rFonts w:eastAsiaTheme="minorEastAsia"/>
        </w:rPr>
        <w:t xml:space="preserve">to the </w:t>
      </w:r>
      <w:proofErr w:type="spellStart"/>
      <w:r w:rsidR="00E671CB" w:rsidRPr="00917C31">
        <w:rPr>
          <w:rFonts w:eastAsiaTheme="minorEastAsia"/>
        </w:rPr>
        <w:t>AddBLin</w:t>
      </w:r>
      <w:proofErr w:type="spellEnd"/>
      <w:r w:rsidR="00E671CB" w:rsidRPr="00917C31">
        <w:rPr>
          <w:rFonts w:eastAsiaTheme="minorEastAsia"/>
        </w:rPr>
        <w:t xml:space="preserve"> </w:t>
      </w:r>
      <w:ins w:id="416" w:author="jjonkman" w:date="2013-10-03T21:07:00Z">
        <w:r w:rsidR="00DD3498" w:rsidRPr="00917C31">
          <w:rPr>
            <w:rFonts w:eastAsiaTheme="minorEastAsia"/>
          </w:rPr>
          <w:t xml:space="preserve">linear damping </w:t>
        </w:r>
      </w:ins>
      <w:del w:id="417" w:author="jjonkman" w:date="2013-10-03T21:05:00Z">
        <w:r w:rsidR="00E671CB" w:rsidRPr="00917C31" w:rsidDel="00DD3498">
          <w:rPr>
            <w:rFonts w:eastAsiaTheme="minorEastAsia"/>
          </w:rPr>
          <w:delText>parameter</w:delText>
        </w:r>
      </w:del>
      <w:ins w:id="418" w:author="jjonkman" w:date="2013-10-03T21:05:00Z">
        <w:r w:rsidR="00DD3498" w:rsidRPr="00917C31">
          <w:rPr>
            <w:rFonts w:eastAsiaTheme="minorEastAsia"/>
          </w:rPr>
          <w:t>matrix</w:t>
        </w:r>
      </w:ins>
      <w:r w:rsidR="00E671CB" w:rsidRPr="00917C31">
        <w:rPr>
          <w:rFonts w:eastAsiaTheme="minorEastAsia"/>
        </w:rPr>
        <w:t xml:space="preserve">, </w:t>
      </w:r>
      <w:del w:id="419" w:author="jjonkman" w:date="2013-10-03T21:05:00Z">
        <w:r w:rsidR="00E671CB" w:rsidRPr="00917C31" w:rsidDel="00DD3498">
          <w:rPr>
            <w:rFonts w:eastAsiaTheme="minorEastAsia"/>
          </w:rPr>
          <w:delText xml:space="preserve">and </w:delText>
        </w:r>
      </w:del>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quad</m:t>
            </m:r>
          </m:sub>
        </m:sSub>
        <m:r>
          <w:rPr>
            <w:rFonts w:ascii="Cambria Math" w:hAnsi="Cambria Math"/>
          </w:rPr>
          <m:t>]</m:t>
        </m:r>
      </m:oMath>
      <w:r w:rsidR="00E671CB" w:rsidRPr="00917C31">
        <w:rPr>
          <w:rFonts w:eastAsiaTheme="minorEastAsia"/>
        </w:rPr>
        <w:t xml:space="preserve"> to the AddBQuad </w:t>
      </w:r>
      <w:ins w:id="420" w:author="jjonkman" w:date="2013-10-03T21:07:00Z">
        <w:r w:rsidR="00DD3498" w:rsidRPr="00917C31">
          <w:rPr>
            <w:rFonts w:eastAsiaTheme="minorEastAsia"/>
          </w:rPr>
          <w:t xml:space="preserve">quadratic drag </w:t>
        </w:r>
      </w:ins>
      <w:del w:id="421" w:author="jjonkman" w:date="2013-10-03T21:05:00Z">
        <w:r w:rsidR="00E671CB" w:rsidRPr="00917C31" w:rsidDel="00DD3498">
          <w:rPr>
            <w:rFonts w:eastAsiaTheme="minorEastAsia"/>
          </w:rPr>
          <w:delText>parameter</w:delText>
        </w:r>
      </w:del>
      <w:ins w:id="422" w:author="jjonkman" w:date="2013-10-03T21:05:00Z">
        <w:r w:rsidR="00DD3498" w:rsidRPr="00917C31">
          <w:rPr>
            <w:rFonts w:eastAsiaTheme="minorEastAsia"/>
          </w:rPr>
          <w:t xml:space="preserve">matrix, and </w:t>
        </w:r>
        <m:oMath>
          <m:r>
            <w:rPr>
              <w:rFonts w:ascii="Cambria Math" w:hAnsi="Cambria Math"/>
            </w:rPr>
            <m:t>q</m:t>
          </m:r>
        </m:oMath>
        <w:r w:rsidR="00DD3498" w:rsidRPr="00917C31">
          <w:rPr>
            <w:rFonts w:eastAsiaTheme="minorEastAsia"/>
          </w:rPr>
          <w:t xml:space="preserve"> to the </w:t>
        </w:r>
      </w:ins>
      <w:ins w:id="423" w:author="jjonkman" w:date="2013-10-03T21:07:00Z">
        <w:r w:rsidR="00DD3498" w:rsidRPr="00917C31">
          <w:rPr>
            <w:rFonts w:eastAsiaTheme="minorEastAsia"/>
          </w:rPr>
          <w:t>PRP</w:t>
        </w:r>
      </w:ins>
      <w:ins w:id="424" w:author="jjonkman" w:date="2013-10-03T21:05:00Z">
        <w:r w:rsidR="00DD3498" w:rsidRPr="00917C31">
          <w:rPr>
            <w:rFonts w:eastAsiaTheme="minorEastAsia"/>
          </w:rPr>
          <w:t xml:space="preserve"> </w:t>
        </w:r>
      </w:ins>
      <w:ins w:id="425" w:author="jjonkman" w:date="2013-10-03T21:07:00Z">
        <w:r w:rsidR="00DD3498" w:rsidRPr="00917C31">
          <w:rPr>
            <w:rFonts w:eastAsiaTheme="minorEastAsia"/>
          </w:rPr>
          <w:t xml:space="preserve">six </w:t>
        </w:r>
      </w:ins>
      <w:ins w:id="426" w:author="jjonkman" w:date="2013-10-03T21:13:00Z">
        <w:r w:rsidR="00A96B1E" w:rsidRPr="00917C31">
          <w:rPr>
            <w:rFonts w:eastAsiaTheme="minorEastAsia"/>
          </w:rPr>
          <w:t>DOF</w:t>
        </w:r>
      </w:ins>
      <w:ins w:id="427" w:author="jjonkman" w:date="2013-10-03T21:07:00Z">
        <w:r w:rsidR="00DD3498" w:rsidRPr="00917C31">
          <w:rPr>
            <w:rFonts w:eastAsiaTheme="minorEastAsia"/>
          </w:rPr>
          <w:t xml:space="preserve"> </w:t>
        </w:r>
      </w:ins>
      <w:ins w:id="428" w:author="jjonkman" w:date="2013-10-03T21:05:00Z">
        <w:r w:rsidR="00DD3498" w:rsidRPr="00917C31">
          <w:rPr>
            <w:rFonts w:eastAsiaTheme="minorEastAsia"/>
          </w:rPr>
          <w:t>displacement</w:t>
        </w:r>
      </w:ins>
      <w:ins w:id="429" w:author="jjonkman" w:date="2013-10-03T21:07:00Z">
        <w:r w:rsidR="00DD3498" w:rsidRPr="00917C31">
          <w:rPr>
            <w:rFonts w:eastAsiaTheme="minorEastAsia"/>
          </w:rPr>
          <w:t xml:space="preserve"> vector</w:t>
        </w:r>
      </w:ins>
      <w:ins w:id="430" w:author="jjonkman" w:date="2013-10-03T21:05:00Z">
        <w:r w:rsidR="00DD3498" w:rsidRPr="00917C31">
          <w:rPr>
            <w:rFonts w:eastAsiaTheme="minorEastAsia"/>
          </w:rPr>
          <w:t xml:space="preserve"> (</w:t>
        </w:r>
      </w:ins>
      <w:ins w:id="431" w:author="jjonkman" w:date="2013-10-03T21:08:00Z">
        <w:r w:rsidR="00DD3498" w:rsidRPr="00917C31">
          <w:rPr>
            <w:rFonts w:eastAsiaTheme="minorEastAsia"/>
          </w:rPr>
          <w:t xml:space="preserve">three translations, three rotations, </w:t>
        </w:r>
      </w:ins>
      <w:ins w:id="432" w:author="jjonkman" w:date="2013-10-03T21:05:00Z">
        <w:r w:rsidR="00DD3498" w:rsidRPr="00917C31">
          <w:rPr>
            <w:rFonts w:eastAsiaTheme="minorEastAsia"/>
          </w:rPr>
          <w:t xml:space="preserve">with </w:t>
        </w:r>
      </w:ins>
      <w:ins w:id="433" w:author="jjonkman" w:date="2013-10-03T21:06:00Z">
        <w:r w:rsidR="00DD3498" w:rsidRPr="00917C31">
          <w:rPr>
            <w:rFonts w:eastAsiaTheme="minorEastAsia"/>
          </w:rPr>
          <w:t>the</w:t>
        </w:r>
      </w:ins>
      <w:ins w:id="434" w:author="jjonkman" w:date="2013-10-03T21:05:00Z">
        <w:r w:rsidR="00DD3498" w:rsidRPr="00917C31">
          <w:rPr>
            <w:rFonts w:eastAsiaTheme="minorEastAsia"/>
          </w:rPr>
          <w:t xml:space="preserve"> </w:t>
        </w:r>
        <w:proofErr w:type="spellStart"/>
        <w:r w:rsidR="00DD3498" w:rsidRPr="00917C31">
          <w:rPr>
            <w:rFonts w:eastAsiaTheme="minorEastAsia"/>
          </w:rPr>
          <w:t>overdot</w:t>
        </w:r>
        <w:proofErr w:type="spellEnd"/>
        <w:r w:rsidR="00DD3498" w:rsidRPr="00917C31">
          <w:rPr>
            <w:rFonts w:eastAsiaTheme="minorEastAsia"/>
          </w:rPr>
          <w:t xml:space="preserve"> referring to the first time-derivative)</w:t>
        </w:r>
      </w:ins>
      <w:r w:rsidR="00E671CB" w:rsidRPr="00917C31">
        <w:rPr>
          <w:rFonts w:eastAsiaTheme="minorEastAsia"/>
        </w:rPr>
        <w:t>.</w:t>
      </w:r>
      <w:r w:rsidR="007E2D71" w:rsidRPr="00917C31">
        <w:rPr>
          <w:rFonts w:eastAsiaTheme="minorEastAsia"/>
        </w:rPr>
        <w:t xml:space="preserve">  </w:t>
      </w:r>
      <w:del w:id="435" w:author="jjonkman" w:date="2013-10-03T21:06:00Z">
        <w:r w:rsidR="007E2D71" w:rsidRPr="00917C31" w:rsidDel="00DD3498">
          <w:rPr>
            <w:rFonts w:eastAsiaTheme="minorEastAsia"/>
          </w:rPr>
          <w:delText xml:space="preserve">One use of this </w:delText>
        </w:r>
      </w:del>
      <w:ins w:id="436" w:author="jjonkman" w:date="2013-10-03T21:06:00Z">
        <w:r w:rsidR="00DD3498" w:rsidRPr="00917C31">
          <w:rPr>
            <w:rFonts w:eastAsiaTheme="minorEastAsia"/>
          </w:rPr>
          <w:t xml:space="preserve">These </w:t>
        </w:r>
      </w:ins>
      <w:r w:rsidR="007E2D71" w:rsidRPr="00917C31">
        <w:rPr>
          <w:rFonts w:eastAsiaTheme="minorEastAsia"/>
        </w:rPr>
        <w:t xml:space="preserve">terms </w:t>
      </w:r>
      <w:del w:id="437" w:author="jjonkman" w:date="2013-10-03T21:06:00Z">
        <w:r w:rsidR="007E2D71" w:rsidRPr="00917C31" w:rsidDel="00DD3498">
          <w:rPr>
            <w:rFonts w:eastAsiaTheme="minorEastAsia"/>
          </w:rPr>
          <w:delText xml:space="preserve">is </w:delText>
        </w:r>
      </w:del>
      <w:ins w:id="438" w:author="jjonkman" w:date="2013-10-03T21:06:00Z">
        <w:r w:rsidR="00DD3498" w:rsidRPr="00917C31">
          <w:rPr>
            <w:rFonts w:eastAsiaTheme="minorEastAsia"/>
          </w:rPr>
          <w:t xml:space="preserve">can be used e.g. </w:t>
        </w:r>
      </w:ins>
      <w:r w:rsidR="007E2D71" w:rsidRPr="00917C31">
        <w:rPr>
          <w:rFonts w:eastAsiaTheme="minorEastAsia"/>
        </w:rPr>
        <w:t>to model a linearized mooring system</w:t>
      </w:r>
      <w:ins w:id="439" w:author="jjonkman" w:date="2013-10-03T21:06:00Z">
        <w:r w:rsidR="00DD3498" w:rsidRPr="00917C31">
          <w:rPr>
            <w:rFonts w:eastAsiaTheme="minorEastAsia"/>
          </w:rPr>
          <w:t xml:space="preserve"> or to “tune” </w:t>
        </w:r>
        <w:proofErr w:type="spellStart"/>
        <w:r w:rsidR="00DD3498" w:rsidRPr="00917C31">
          <w:rPr>
            <w:rFonts w:eastAsiaTheme="minorEastAsia"/>
          </w:rPr>
          <w:t>HydroDyn</w:t>
        </w:r>
        <w:proofErr w:type="spellEnd"/>
        <w:r w:rsidR="00DD3498" w:rsidRPr="00917C31">
          <w:rPr>
            <w:rFonts w:eastAsiaTheme="minorEastAsia"/>
          </w:rPr>
          <w:t xml:space="preserve"> to matrix experimental results</w:t>
        </w:r>
      </w:ins>
      <w:r w:rsidR="007E2D71" w:rsidRPr="00917C31">
        <w:rPr>
          <w:rFonts w:eastAsiaTheme="minorEastAsia"/>
        </w:rPr>
        <w:t xml:space="preserve">.  The resulting force is applied at the </w:t>
      </w:r>
      <w:del w:id="440" w:author="jjonkman" w:date="2013-10-03T21:08:00Z">
        <w:r w:rsidR="007E2D71" w:rsidRPr="00917C31" w:rsidDel="00DD3498">
          <w:rPr>
            <w:rFonts w:eastAsiaTheme="minorEastAsia"/>
          </w:rPr>
          <w:delText>platform reference point</w:delText>
        </w:r>
      </w:del>
      <w:ins w:id="441" w:author="jjonkman" w:date="2013-10-03T21:08:00Z">
        <w:r w:rsidR="00DD3498" w:rsidRPr="00917C31">
          <w:rPr>
            <w:rFonts w:eastAsiaTheme="minorEastAsia"/>
          </w:rPr>
          <w:t>PRP</w:t>
        </w:r>
      </w:ins>
      <w:r w:rsidR="007E2D71" w:rsidRPr="00917C31">
        <w:rPr>
          <w:rFonts w:eastAsiaTheme="minorEastAsia"/>
        </w:rPr>
        <w:t xml:space="preserve"> and will only be applied if </w:t>
      </w:r>
      <w:proofErr w:type="spellStart"/>
      <w:r w:rsidR="007E2D71" w:rsidRPr="00917C31">
        <w:rPr>
          <w:rFonts w:eastAsiaTheme="minorEastAsia"/>
          <w:b/>
          <w:i/>
        </w:rPr>
        <w:t>HasWAMIT</w:t>
      </w:r>
      <w:proofErr w:type="spellEnd"/>
      <w:r w:rsidR="007E2D71" w:rsidRPr="00917C31">
        <w:rPr>
          <w:rFonts w:eastAsiaTheme="minorEastAsia"/>
        </w:rPr>
        <w:t xml:space="preserve"> is set to TRUE.</w:t>
      </w:r>
    </w:p>
    <w:p w:rsidR="00347EED" w:rsidRPr="00917C31" w:rsidRDefault="00347EED" w:rsidP="00347EED">
      <w:pPr>
        <w:pStyle w:val="Heading3"/>
        <w:rPr>
          <w:rFonts w:asciiTheme="minorHAnsi" w:hAnsiTheme="minorHAnsi"/>
          <w:rPrChange w:id="442" w:author="ghayman" w:date="2013-10-03T22:34:00Z">
            <w:rPr/>
          </w:rPrChange>
        </w:rPr>
      </w:pPr>
      <w:r w:rsidRPr="00917C31">
        <w:rPr>
          <w:rFonts w:asciiTheme="minorHAnsi" w:hAnsiTheme="minorHAnsi"/>
          <w:rPrChange w:id="443" w:author="ghayman" w:date="2013-10-03T22:34:00Z">
            <w:rPr/>
          </w:rPrChange>
        </w:rPr>
        <w:t>Heave Coefficients</w:t>
      </w:r>
    </w:p>
    <w:p w:rsidR="00FE6A90" w:rsidRPr="00917C31" w:rsidRDefault="00A96B1E" w:rsidP="00FE6A90">
      <w:ins w:id="444" w:author="jjonkman" w:date="2013-10-03T21:14:00Z">
        <w:r w:rsidRPr="00917C31">
          <w:t>Drag, added mass, and dynamic pressure</w:t>
        </w:r>
      </w:ins>
      <w:ins w:id="445" w:author="jjonkman" w:date="2013-10-03T21:15:00Z">
        <w:r w:rsidRPr="00917C31">
          <w:t xml:space="preserve"> loads are computed at member endpoints (joints)</w:t>
        </w:r>
      </w:ins>
      <w:ins w:id="446" w:author="jjonkman" w:date="2013-10-03T21:14:00Z">
        <w:r w:rsidRPr="00917C31">
          <w:t xml:space="preserve">. </w:t>
        </w:r>
      </w:ins>
      <w:ins w:id="447" w:author="jjonkman" w:date="2013-10-03T21:16:00Z">
        <w:r w:rsidRPr="00917C31">
          <w:t xml:space="preserve">The hydrodynamic coefficients for the lumped drag and added mass are referred to as “heave coefficients.” </w:t>
        </w:r>
      </w:ins>
      <w:r w:rsidR="00FE6A90" w:rsidRPr="00917C31">
        <w:t xml:space="preserve">Heave drag will be calculated for all </w:t>
      </w:r>
      <w:del w:id="448" w:author="jjonkman" w:date="2013-10-03T21:09:00Z">
        <w:r w:rsidR="00FE6A90" w:rsidRPr="00917C31" w:rsidDel="00DD3498">
          <w:delText>Morison elements</w:delText>
        </w:r>
      </w:del>
      <w:ins w:id="449" w:author="jjonkman" w:date="2013-10-03T21:09:00Z">
        <w:r w:rsidR="00DD3498" w:rsidRPr="00917C31">
          <w:t>member joints</w:t>
        </w:r>
      </w:ins>
      <w:r w:rsidR="00FE6A90" w:rsidRPr="00917C31">
        <w:t xml:space="preserve">.  Heave added-mass </w:t>
      </w:r>
      <w:ins w:id="450" w:author="jjonkman" w:date="2013-10-03T21:16:00Z">
        <w:r w:rsidRPr="00917C31">
          <w:t>and dynamic pressure loads</w:t>
        </w:r>
      </w:ins>
      <w:del w:id="451" w:author="jjonkman" w:date="2013-10-03T21:16:00Z">
        <w:r w:rsidR="00FE6A90" w:rsidRPr="00917C31" w:rsidDel="00A96B1E">
          <w:delText>forces</w:delText>
        </w:r>
      </w:del>
      <w:r w:rsidR="00FE6A90" w:rsidRPr="00917C31">
        <w:t xml:space="preserve"> will </w:t>
      </w:r>
      <w:ins w:id="452" w:author="jjonkman" w:date="2013-10-03T21:15:00Z">
        <w:r w:rsidRPr="00917C31">
          <w:t xml:space="preserve">only </w:t>
        </w:r>
      </w:ins>
      <w:r w:rsidR="00FE6A90" w:rsidRPr="00917C31">
        <w:t>be calculated for member</w:t>
      </w:r>
      <w:ins w:id="453" w:author="jjonkman" w:date="2013-10-03T21:09:00Z">
        <w:r w:rsidR="00DD3498" w:rsidRPr="00917C31">
          <w:t xml:space="preserve"> joint</w:t>
        </w:r>
      </w:ins>
      <w:r w:rsidR="00FE6A90" w:rsidRPr="00917C31">
        <w:t xml:space="preserve">s </w:t>
      </w:r>
      <w:ins w:id="454" w:author="jjonkman" w:date="2013-10-03T21:09:00Z">
        <w:r w:rsidR="00DD3498" w:rsidRPr="00917C31">
          <w:t xml:space="preserve">of members </w:t>
        </w:r>
      </w:ins>
      <w:r w:rsidR="00FE6A90" w:rsidRPr="00917C31">
        <w:t>not modeled with WAMIT (</w:t>
      </w:r>
      <w:proofErr w:type="spellStart"/>
      <w:r w:rsidR="00FE6A90" w:rsidRPr="00917C31">
        <w:rPr>
          <w:b/>
          <w:i/>
        </w:rPr>
        <w:t>PropWAMIT</w:t>
      </w:r>
      <w:proofErr w:type="spellEnd"/>
      <w:r w:rsidR="00FE6A90" w:rsidRPr="00917C31">
        <w:t xml:space="preserve"> = FALSE).  </w:t>
      </w:r>
      <w:del w:id="455" w:author="jjonkman" w:date="2013-10-03T21:17:00Z">
        <w:r w:rsidR="00FE6A90" w:rsidRPr="00917C31" w:rsidDel="00A96B1E">
          <w:delText xml:space="preserve">Both depend on </w:delText>
        </w:r>
        <w:r w:rsidR="005C756E" w:rsidRPr="00917C31" w:rsidDel="00A96B1E">
          <w:delText>their</w:delText>
        </w:r>
        <w:r w:rsidR="00FE6A90" w:rsidRPr="00917C31" w:rsidDel="00A96B1E">
          <w:delText xml:space="preserve"> associate</w:delText>
        </w:r>
        <w:r w:rsidR="005C756E" w:rsidRPr="00917C31" w:rsidDel="00A96B1E">
          <w:delText>d</w:delText>
        </w:r>
        <w:r w:rsidR="00FE6A90" w:rsidRPr="00917C31" w:rsidDel="00A96B1E">
          <w:delText xml:space="preserve"> heave coefficients.  </w:delText>
        </w:r>
      </w:del>
      <w:r w:rsidR="00FE6A90" w:rsidRPr="00917C31">
        <w:t xml:space="preserve">You must specify at least one set of heave </w:t>
      </w:r>
      <w:r w:rsidR="005C756E" w:rsidRPr="00917C31">
        <w:t>coefficients, but they may be set to zero if you wish to ignore heave effects.</w:t>
      </w:r>
      <w:r w:rsidR="00C24C1D" w:rsidRPr="00917C31">
        <w:t xml:space="preserve">  Heave effects are only calculated at user-specified joints</w:t>
      </w:r>
      <w:ins w:id="456" w:author="jjonkman" w:date="2013-10-03T21:17:00Z">
        <w:r w:rsidRPr="00917C31">
          <w:t xml:space="preserve"> (and not at joints </w:t>
        </w:r>
        <w:proofErr w:type="spellStart"/>
        <w:r w:rsidRPr="00917C31">
          <w:t>HydroDyn</w:t>
        </w:r>
        <w:proofErr w:type="spellEnd"/>
        <w:r w:rsidRPr="00917C31">
          <w:t xml:space="preserve"> will automatically create as part its solution process)</w:t>
        </w:r>
      </w:ins>
      <w:r w:rsidR="00C24C1D" w:rsidRPr="00917C31">
        <w:t xml:space="preserve">.  </w:t>
      </w:r>
      <w:proofErr w:type="gramStart"/>
      <w:r w:rsidR="00C24C1D" w:rsidRPr="00917C31">
        <w:t>For example, if you want heave effects at a marine-growth boundary</w:t>
      </w:r>
      <w:ins w:id="457" w:author="jjonkman" w:date="2013-10-03T21:18:00Z">
        <w:r w:rsidRPr="00917C31">
          <w:t xml:space="preserve"> (where </w:t>
        </w:r>
        <w:proofErr w:type="spellStart"/>
        <w:r w:rsidRPr="00917C31">
          <w:t>HydroDyn</w:t>
        </w:r>
        <w:proofErr w:type="spellEnd"/>
        <w:r w:rsidRPr="00917C31">
          <w:t xml:space="preserve"> automatically adds a joint)</w:t>
        </w:r>
      </w:ins>
      <w:r w:rsidR="00C24C1D" w:rsidRPr="00917C31">
        <w:t>, you must explicit</w:t>
      </w:r>
      <w:ins w:id="458" w:author="ghayman" w:date="2013-10-03T22:48:00Z">
        <w:r w:rsidR="00895A9A">
          <w:t>ly</w:t>
        </w:r>
      </w:ins>
      <w:r w:rsidR="00C24C1D" w:rsidRPr="00917C31">
        <w:t xml:space="preserve"> set a joint at that location.</w:t>
      </w:r>
      <w:proofErr w:type="gramEnd"/>
    </w:p>
    <w:p w:rsidR="00347EED" w:rsidRPr="00917C31" w:rsidRDefault="00347EED" w:rsidP="00347EED">
      <w:pPr>
        <w:pStyle w:val="Heading3"/>
        <w:rPr>
          <w:rFonts w:asciiTheme="minorHAnsi" w:hAnsiTheme="minorHAnsi"/>
          <w:rPrChange w:id="459" w:author="ghayman" w:date="2013-10-03T22:34:00Z">
            <w:rPr/>
          </w:rPrChange>
        </w:rPr>
      </w:pPr>
      <w:commentRangeStart w:id="460"/>
      <w:r w:rsidRPr="00917C31">
        <w:rPr>
          <w:rFonts w:asciiTheme="minorHAnsi" w:hAnsiTheme="minorHAnsi"/>
          <w:rPrChange w:id="461" w:author="ghayman" w:date="2013-10-03T22:34:00Z">
            <w:rPr/>
          </w:rPrChange>
        </w:rPr>
        <w:t>Member Joints</w:t>
      </w:r>
      <w:commentRangeEnd w:id="460"/>
      <w:r w:rsidR="000B34E6" w:rsidRPr="00917C31">
        <w:rPr>
          <w:rStyle w:val="CommentReference"/>
          <w:rFonts w:asciiTheme="minorHAnsi" w:eastAsiaTheme="minorHAnsi" w:hAnsiTheme="minorHAnsi" w:cstheme="minorBidi"/>
          <w:b w:val="0"/>
          <w:bCs w:val="0"/>
          <w:color w:val="auto"/>
        </w:rPr>
        <w:commentReference w:id="460"/>
      </w:r>
    </w:p>
    <w:p w:rsidR="00FE6A90" w:rsidRPr="00917C31" w:rsidRDefault="000B34E6" w:rsidP="00FE6A90">
      <w:ins w:id="462" w:author="jjonkman" w:date="2013-10-03T21:26:00Z">
        <w:r w:rsidRPr="00917C31">
          <w:t xml:space="preserve">Joint coordinates are specified in the global reference system, with the origin at the intersection of the </w:t>
        </w:r>
        <w:proofErr w:type="spellStart"/>
        <w:r w:rsidRPr="00917C31">
          <w:t>undeflected</w:t>
        </w:r>
        <w:proofErr w:type="spellEnd"/>
        <w:r w:rsidRPr="00917C31">
          <w:t xml:space="preserve"> tower centerline </w:t>
        </w:r>
      </w:ins>
      <w:ins w:id="463" w:author="jjonkman" w:date="2013-10-03T21:27:00Z">
        <w:r w:rsidRPr="00917C31">
          <w:t>with the MSL</w:t>
        </w:r>
      </w:ins>
      <w:ins w:id="464" w:author="jjonkman" w:date="2013-10-03T21:26:00Z">
        <w:r w:rsidRPr="00917C31">
          <w:t xml:space="preserve">.  </w:t>
        </w:r>
      </w:ins>
      <w:proofErr w:type="spellStart"/>
      <w:r w:rsidR="007B4A36" w:rsidRPr="00917C31">
        <w:rPr>
          <w:b/>
          <w:i/>
        </w:rPr>
        <w:t>JointHvID</w:t>
      </w:r>
      <w:proofErr w:type="spellEnd"/>
      <w:r w:rsidR="007B4A36" w:rsidRPr="00917C31">
        <w:t xml:space="preserve"> corresponds to an entry in the HEAVE COEFFICIENTS table and sets the heave coefficients for a joint.  </w:t>
      </w:r>
      <w:r w:rsidR="00FE6A90" w:rsidRPr="00917C31">
        <w:t xml:space="preserve">This version of </w:t>
      </w:r>
      <w:proofErr w:type="spellStart"/>
      <w:r w:rsidR="00FE6A90" w:rsidRPr="00917C31">
        <w:t>HydroDyn</w:t>
      </w:r>
      <w:proofErr w:type="spellEnd"/>
      <w:r w:rsidR="00FE6A90" w:rsidRPr="00917C31">
        <w:t xml:space="preserve"> cannot </w:t>
      </w:r>
      <w:r w:rsidR="00FE6A90" w:rsidRPr="00917C31">
        <w:lastRenderedPageBreak/>
        <w:t xml:space="preserve">calculate joint overlap when multiple members meet at a common </w:t>
      </w:r>
      <w:r w:rsidR="00277B19" w:rsidRPr="00917C31">
        <w:t>joint;</w:t>
      </w:r>
      <w:r w:rsidR="00FE6A90" w:rsidRPr="00917C31">
        <w:t xml:space="preserve"> therefore </w:t>
      </w:r>
      <w:proofErr w:type="spellStart"/>
      <w:r w:rsidR="00FE6A90" w:rsidRPr="00917C31">
        <w:rPr>
          <w:b/>
          <w:i/>
        </w:rPr>
        <w:t>JointOvrlp</w:t>
      </w:r>
      <w:proofErr w:type="spellEnd"/>
      <w:r w:rsidR="00FE6A90" w:rsidRPr="00917C31">
        <w:t xml:space="preserve"> must be set to 0.  Future releases will enable joint overlap calculations.</w:t>
      </w:r>
      <w:r w:rsidR="004056F5" w:rsidRPr="00917C31">
        <w:t xml:space="preserve">  </w:t>
      </w:r>
      <w:del w:id="465" w:author="ghayman" w:date="2013-10-03T22:40:00Z">
        <w:r w:rsidR="004056F5" w:rsidRPr="00917C31" w:rsidDel="00387FA0">
          <w:delText xml:space="preserve">If you are modeling a fixed-bottom </w:delText>
        </w:r>
      </w:del>
      <w:ins w:id="466" w:author="jjonkman" w:date="2013-10-03T21:25:00Z">
        <w:del w:id="467" w:author="ghayman" w:date="2013-10-03T22:40:00Z">
          <w:r w:rsidRPr="00917C31" w:rsidDel="00387FA0">
            <w:delText>substructure such as a monopile, tripod or jacket</w:delText>
          </w:r>
        </w:del>
      </w:ins>
      <w:del w:id="468" w:author="ghayman" w:date="2013-10-03T22:40:00Z">
        <w:r w:rsidR="004056F5" w:rsidRPr="00917C31" w:rsidDel="00387FA0">
          <w:delText>platform, you must set the bottom-most joint</w:delText>
        </w:r>
      </w:del>
      <w:ins w:id="469" w:author="jjonkman" w:date="2013-10-03T21:25:00Z">
        <w:del w:id="470" w:author="ghayman" w:date="2013-10-03T22:40:00Z">
          <w:r w:rsidRPr="00917C31" w:rsidDel="00387FA0">
            <w:delText>(</w:delText>
          </w:r>
        </w:del>
      </w:ins>
      <w:del w:id="471" w:author="ghayman" w:date="2013-10-03T22:40:00Z">
        <w:r w:rsidR="004056F5" w:rsidRPr="00917C31" w:rsidDel="00387FA0">
          <w:delText>s</w:delText>
        </w:r>
      </w:del>
      <w:ins w:id="472" w:author="jjonkman" w:date="2013-10-03T21:25:00Z">
        <w:del w:id="473" w:author="ghayman" w:date="2013-10-03T22:40:00Z">
          <w:r w:rsidRPr="00917C31" w:rsidDel="00387FA0">
            <w:delText>)</w:delText>
          </w:r>
        </w:del>
      </w:ins>
      <w:del w:id="474" w:author="ghayman" w:date="2013-10-03T22:40:00Z">
        <w:r w:rsidR="004056F5" w:rsidRPr="00917C31" w:rsidDel="00387FA0">
          <w:delText xml:space="preserve"> to have a Z value below</w:delText>
        </w:r>
        <w:r w:rsidR="00C24C1D" w:rsidRPr="00917C31" w:rsidDel="00387FA0">
          <w:delText xml:space="preserve"> the seabed (-</w:delText>
        </w:r>
        <w:r w:rsidR="004056F5" w:rsidRPr="00917C31" w:rsidDel="00387FA0">
          <w:rPr>
            <w:b/>
            <w:i/>
          </w:rPr>
          <w:delText>WtrDpth</w:delText>
        </w:r>
        <w:r w:rsidR="00C24C1D" w:rsidRPr="00917C31" w:rsidDel="00387FA0">
          <w:delText>).</w:delText>
        </w:r>
      </w:del>
      <w:commentRangeStart w:id="475"/>
      <w:ins w:id="476" w:author="ghayman" w:date="2013-10-03T22:40:00Z">
        <w:r w:rsidR="00387FA0">
          <w:t xml:space="preserve">Modeling a fixed-bottom substructure (such as a </w:t>
        </w:r>
        <w:proofErr w:type="spellStart"/>
        <w:r w:rsidR="00387FA0">
          <w:t>monopile</w:t>
        </w:r>
        <w:proofErr w:type="spellEnd"/>
        <w:r w:rsidR="00387FA0">
          <w:t>, tripod or jacket) requires that the lowest member joint(s) lie below the water depth.  Placing the joint at the water depth results in a floating platform (or gravity base substructure) where static pressure loads will be applied at the bottom.</w:t>
        </w:r>
        <w:commentRangeEnd w:id="475"/>
        <w:r w:rsidR="00387FA0">
          <w:rPr>
            <w:rStyle w:val="CommentReference"/>
          </w:rPr>
          <w:commentReference w:id="475"/>
        </w:r>
      </w:ins>
    </w:p>
    <w:p w:rsidR="00347EED" w:rsidRPr="00917C31" w:rsidRDefault="00347EED" w:rsidP="00347EED">
      <w:pPr>
        <w:pStyle w:val="Heading3"/>
        <w:rPr>
          <w:rFonts w:asciiTheme="minorHAnsi" w:hAnsiTheme="minorHAnsi"/>
          <w:rPrChange w:id="477" w:author="ghayman" w:date="2013-10-03T22:34:00Z">
            <w:rPr/>
          </w:rPrChange>
        </w:rPr>
      </w:pPr>
      <w:r w:rsidRPr="00917C31">
        <w:rPr>
          <w:rFonts w:asciiTheme="minorHAnsi" w:hAnsiTheme="minorHAnsi"/>
          <w:rPrChange w:id="478" w:author="ghayman" w:date="2013-10-03T22:34:00Z">
            <w:rPr/>
          </w:rPrChange>
        </w:rPr>
        <w:t>Members</w:t>
      </w:r>
    </w:p>
    <w:p w:rsidR="00A46423" w:rsidRPr="00917C31" w:rsidRDefault="00B04048" w:rsidP="00A46423">
      <w:r w:rsidRPr="00917C31">
        <w:rPr>
          <w:b/>
          <w:i/>
        </w:rPr>
        <w:t>MJointID1</w:t>
      </w:r>
      <w:r w:rsidRPr="00917C31">
        <w:t xml:space="preserve"> specifies the starting joint and corresponds</w:t>
      </w:r>
      <w:r w:rsidR="00947AF2" w:rsidRPr="00917C31">
        <w:t xml:space="preserve"> to an</w:t>
      </w:r>
      <w:r w:rsidRPr="00917C31">
        <w:t xml:space="preserve"> </w:t>
      </w:r>
      <w:ins w:id="479" w:author="jjonkman" w:date="2013-10-03T21:35:00Z">
        <w:r w:rsidR="00C55EDD" w:rsidRPr="00917C31">
          <w:t>identifier (</w:t>
        </w:r>
      </w:ins>
      <w:r w:rsidRPr="00917C31">
        <w:t>ID</w:t>
      </w:r>
      <w:ins w:id="480" w:author="jjonkman" w:date="2013-10-03T21:35:00Z">
        <w:r w:rsidR="00C55EDD" w:rsidRPr="00917C31">
          <w:t>)</w:t>
        </w:r>
      </w:ins>
      <w:r w:rsidRPr="00917C31">
        <w:t xml:space="preserve"> from the MEMBER JOINTS table</w:t>
      </w:r>
      <w:r w:rsidR="00947AF2" w:rsidRPr="00917C31">
        <w:t xml:space="preserve">.  </w:t>
      </w:r>
      <w:r w:rsidR="00947AF2" w:rsidRPr="00917C31">
        <w:rPr>
          <w:b/>
          <w:i/>
        </w:rPr>
        <w:t>MJointID2</w:t>
      </w:r>
      <w:r w:rsidR="00947AF2" w:rsidRPr="00917C31">
        <w:t xml:space="preserve"> specifies the ending joint.  Likewise, </w:t>
      </w:r>
      <w:r w:rsidR="00947AF2" w:rsidRPr="00917C31">
        <w:rPr>
          <w:b/>
          <w:i/>
        </w:rPr>
        <w:t>MPropSetID1</w:t>
      </w:r>
      <w:r w:rsidR="00947AF2" w:rsidRPr="00917C31">
        <w:t xml:space="preserve"> corresponds to the starting cross-section properties and </w:t>
      </w:r>
      <w:r w:rsidR="00947AF2" w:rsidRPr="00917C31">
        <w:rPr>
          <w:b/>
          <w:i/>
        </w:rPr>
        <w:t>MProSetID2</w:t>
      </w:r>
      <w:r w:rsidR="00947AF2" w:rsidRPr="00917C31">
        <w:t xml:space="preserve"> specify the ending cross-section properties.  This allows for tapered members.  </w:t>
      </w:r>
      <w:r w:rsidR="00C24C1D" w:rsidRPr="00917C31">
        <w:t xml:space="preserve">Each member in your model will have drag and added mass coefficients.  These are specified using </w:t>
      </w:r>
      <w:ins w:id="481" w:author="jjonkman" w:date="2013-10-03T21:35:00Z">
        <w:r w:rsidR="00C55EDD" w:rsidRPr="00917C31">
          <w:t xml:space="preserve">one of </w:t>
        </w:r>
      </w:ins>
      <w:r w:rsidR="00C24C1D" w:rsidRPr="00917C31">
        <w:t>three models (</w:t>
      </w:r>
      <w:proofErr w:type="spellStart"/>
      <w:r w:rsidR="00C24C1D" w:rsidRPr="00917C31">
        <w:rPr>
          <w:b/>
          <w:i/>
        </w:rPr>
        <w:t>MCoefMod</w:t>
      </w:r>
      <w:proofErr w:type="spellEnd"/>
      <w:r w:rsidR="00C24C1D" w:rsidRPr="00917C31">
        <w:t xml:space="preserve">).  Model 1 uses a single set of coefficients.  Model 2 is depth-based, is determined via the table found in the DEPTH-BASED YDRODYNAMIC COEFFICIENTS section.  Model 3 specifies these coefficients for a particular member, by referring to an ID in the MEMBER-BASED HYDRODYNAMIC COEFFICIENTS.  </w:t>
      </w:r>
      <w:proofErr w:type="spellStart"/>
      <w:ins w:id="482" w:author="jjonkman" w:date="2013-10-03T21:37:00Z">
        <w:r w:rsidR="00C55EDD" w:rsidRPr="00917C31">
          <w:rPr>
            <w:b/>
            <w:i/>
          </w:rPr>
          <w:t>MDiv</w:t>
        </w:r>
      </w:ins>
      <w:ins w:id="483" w:author="jjonkman" w:date="2013-10-03T21:38:00Z">
        <w:r w:rsidR="00C55EDD" w:rsidRPr="00917C31">
          <w:rPr>
            <w:b/>
            <w:i/>
          </w:rPr>
          <w:t>Size</w:t>
        </w:r>
      </w:ins>
      <w:proofErr w:type="spellEnd"/>
      <w:ins w:id="484" w:author="jjonkman" w:date="2013-10-03T21:37:00Z">
        <w:r w:rsidR="00C55EDD" w:rsidRPr="00917C31">
          <w:rPr>
            <w:b/>
            <w:i/>
          </w:rPr>
          <w:t xml:space="preserve"> </w:t>
        </w:r>
        <w:r w:rsidR="00C55EDD" w:rsidRPr="00917C31">
          <w:t>determines the spacing</w:t>
        </w:r>
      </w:ins>
      <w:ins w:id="485" w:author="jjonkman" w:date="2013-10-03T21:39:00Z">
        <w:r w:rsidR="00C55EDD" w:rsidRPr="00917C31">
          <w:t xml:space="preserve"> (in meters)</w:t>
        </w:r>
      </w:ins>
      <w:ins w:id="486" w:author="jjonkman" w:date="2013-10-03T21:37:00Z">
        <w:r w:rsidR="00C55EDD" w:rsidRPr="00917C31">
          <w:t xml:space="preserve"> between nodes</w:t>
        </w:r>
      </w:ins>
      <w:ins w:id="487" w:author="jjonkman" w:date="2013-10-03T21:38:00Z">
        <w:r w:rsidR="00C55EDD" w:rsidRPr="00917C31">
          <w:t xml:space="preserve">; the smaller the number, the finer the resolution and longer the computational time.  </w:t>
        </w:r>
      </w:ins>
      <w:proofErr w:type="spellStart"/>
      <w:ins w:id="488" w:author="jjonkman" w:date="2013-10-03T21:40:00Z">
        <w:r w:rsidR="00C55EDD" w:rsidRPr="00917C31">
          <w:rPr>
            <w:b/>
            <w:i/>
          </w:rPr>
          <w:t>PropWAMIT</w:t>
        </w:r>
        <w:proofErr w:type="spellEnd"/>
        <w:r w:rsidR="00C55EDD" w:rsidRPr="00917C31">
          <w:t xml:space="preserve"> indicates that the corresponding member overlaps </w:t>
        </w:r>
      </w:ins>
      <w:ins w:id="489" w:author="jjonkman" w:date="2013-10-03T21:41:00Z">
        <w:r w:rsidR="00C55EDD" w:rsidRPr="00917C31">
          <w:t xml:space="preserve">with the body represented by the potential-flow </w:t>
        </w:r>
      </w:ins>
      <w:ins w:id="490" w:author="jjonkman" w:date="2013-10-03T21:42:00Z">
        <w:r w:rsidR="00C55EDD" w:rsidRPr="00917C31">
          <w:t xml:space="preserve">(WAMIT) </w:t>
        </w:r>
      </w:ins>
      <w:ins w:id="491" w:author="jjonkman" w:date="2013-10-03T21:41:00Z">
        <w:r w:rsidR="00C55EDD" w:rsidRPr="00917C31">
          <w:t>solution</w:t>
        </w:r>
      </w:ins>
      <w:ins w:id="492" w:author="jjonkman" w:date="2013-10-03T21:42:00Z">
        <w:r w:rsidR="00C55EDD" w:rsidRPr="00917C31">
          <w:t>, meaning that only drag loads will be computed for that member</w:t>
        </w:r>
      </w:ins>
      <w:ins w:id="493" w:author="jjonkman" w:date="2013-10-03T21:41:00Z">
        <w:r w:rsidR="00C55EDD" w:rsidRPr="00917C31">
          <w:t>.</w:t>
        </w:r>
      </w:ins>
    </w:p>
    <w:p w:rsidR="00347EED" w:rsidRPr="00917C31" w:rsidRDefault="00347EED" w:rsidP="00A46423">
      <w:pPr>
        <w:pStyle w:val="Heading3"/>
        <w:rPr>
          <w:rFonts w:asciiTheme="minorHAnsi" w:hAnsiTheme="minorHAnsi"/>
          <w:rPrChange w:id="494" w:author="ghayman" w:date="2013-10-03T22:34:00Z">
            <w:rPr/>
          </w:rPrChange>
        </w:rPr>
      </w:pPr>
      <w:r w:rsidRPr="00917C31">
        <w:rPr>
          <w:rFonts w:asciiTheme="minorHAnsi" w:hAnsiTheme="minorHAnsi"/>
          <w:rPrChange w:id="495" w:author="ghayman" w:date="2013-10-03T22:34:00Z">
            <w:rPr/>
          </w:rPrChange>
        </w:rPr>
        <w:t>Filled Members</w:t>
      </w:r>
    </w:p>
    <w:p w:rsidR="00ED5B70" w:rsidRPr="00917C31" w:rsidRDefault="00ED5B70" w:rsidP="00ED5B70">
      <w:r w:rsidRPr="00917C31">
        <w:t xml:space="preserve">Specify fluid-filled members using this section.  </w:t>
      </w:r>
      <w:proofErr w:type="spellStart"/>
      <w:r w:rsidRPr="00917C31">
        <w:rPr>
          <w:b/>
          <w:i/>
        </w:rPr>
        <w:t>FillNumN</w:t>
      </w:r>
      <w:proofErr w:type="spellEnd"/>
      <w:r w:rsidRPr="00917C31">
        <w:t xml:space="preserve"> specifies the number of members in the fill group.  </w:t>
      </w:r>
      <w:proofErr w:type="spellStart"/>
      <w:r w:rsidRPr="00917C31">
        <w:rPr>
          <w:b/>
          <w:i/>
        </w:rPr>
        <w:t>FillMList</w:t>
      </w:r>
      <w:proofErr w:type="spellEnd"/>
      <w:r w:rsidRPr="00917C31">
        <w:t xml:space="preserve"> is a list of </w:t>
      </w:r>
      <w:proofErr w:type="spellStart"/>
      <w:r w:rsidRPr="00917C31">
        <w:rPr>
          <w:b/>
          <w:i/>
        </w:rPr>
        <w:t>FillNumN</w:t>
      </w:r>
      <w:proofErr w:type="spellEnd"/>
      <w:r w:rsidRPr="00917C31">
        <w:t xml:space="preserve"> </w:t>
      </w:r>
      <w:ins w:id="496" w:author="jjonkman" w:date="2013-10-03T21:44:00Z">
        <w:r w:rsidR="00C55EDD" w:rsidRPr="00917C31">
          <w:t>number of</w:t>
        </w:r>
      </w:ins>
      <w:r w:rsidRPr="00917C31">
        <w:t xml:space="preserve"> </w:t>
      </w:r>
      <w:proofErr w:type="spellStart"/>
      <w:r w:rsidRPr="00917C31">
        <w:rPr>
          <w:b/>
          <w:i/>
        </w:rPr>
        <w:t>MemberIDs</w:t>
      </w:r>
      <w:proofErr w:type="spellEnd"/>
      <w:r w:rsidRPr="00917C31">
        <w:t xml:space="preserve">.   </w:t>
      </w:r>
      <w:proofErr w:type="spellStart"/>
      <w:r w:rsidRPr="00917C31">
        <w:rPr>
          <w:b/>
          <w:i/>
        </w:rPr>
        <w:t>FillFSLoc</w:t>
      </w:r>
      <w:proofErr w:type="spellEnd"/>
      <w:r w:rsidRPr="00917C31">
        <w:t xml:space="preserve"> specifies the Z-height of the free-surface</w:t>
      </w:r>
      <w:ins w:id="497" w:author="jjonkman" w:date="2013-10-03T21:45:00Z">
        <w:r w:rsidR="00C52B4D" w:rsidRPr="00917C31">
          <w:t xml:space="preserve"> (0 for MSL)</w:t>
        </w:r>
      </w:ins>
      <w:r w:rsidRPr="00917C31">
        <w:t xml:space="preserve">.  The code currently does not check for values conflicting </w:t>
      </w:r>
      <w:proofErr w:type="spellStart"/>
      <w:r w:rsidRPr="00917C31">
        <w:rPr>
          <w:b/>
          <w:i/>
        </w:rPr>
        <w:t>FillFSLoc</w:t>
      </w:r>
      <w:proofErr w:type="spellEnd"/>
      <w:r w:rsidRPr="00917C31">
        <w:t xml:space="preserve"> across fill groups.  </w:t>
      </w:r>
      <w:proofErr w:type="spellStart"/>
      <w:r w:rsidRPr="00917C31">
        <w:rPr>
          <w:b/>
          <w:i/>
        </w:rPr>
        <w:t>FillDens</w:t>
      </w:r>
      <w:proofErr w:type="spellEnd"/>
      <w:r w:rsidRPr="00917C31">
        <w:t xml:space="preserve"> is the density of the fluid.  If </w:t>
      </w:r>
      <w:proofErr w:type="spellStart"/>
      <w:r w:rsidRPr="00917C31">
        <w:rPr>
          <w:b/>
          <w:i/>
        </w:rPr>
        <w:t>FillDens</w:t>
      </w:r>
      <w:proofErr w:type="spellEnd"/>
      <w:r w:rsidRPr="00917C31">
        <w:t xml:space="preserve"> = DEFAULT, then </w:t>
      </w:r>
      <w:proofErr w:type="spellStart"/>
      <w:r w:rsidRPr="00917C31">
        <w:rPr>
          <w:b/>
          <w:i/>
        </w:rPr>
        <w:t>FillDens</w:t>
      </w:r>
      <w:proofErr w:type="spellEnd"/>
      <w:r w:rsidRPr="00917C31">
        <w:t xml:space="preserve"> = </w:t>
      </w:r>
      <w:proofErr w:type="spellStart"/>
      <w:r w:rsidRPr="00917C31">
        <w:rPr>
          <w:b/>
          <w:i/>
        </w:rPr>
        <w:t>WtrDens</w:t>
      </w:r>
      <w:proofErr w:type="spellEnd"/>
      <w:r w:rsidRPr="00917C31">
        <w:t xml:space="preserve">. </w:t>
      </w:r>
    </w:p>
    <w:p w:rsidR="00347EED" w:rsidRPr="00917C31" w:rsidRDefault="00347EED" w:rsidP="00347EED">
      <w:pPr>
        <w:pStyle w:val="Heading3"/>
        <w:rPr>
          <w:rFonts w:asciiTheme="minorHAnsi" w:hAnsiTheme="minorHAnsi"/>
          <w:rPrChange w:id="498" w:author="ghayman" w:date="2013-10-03T22:34:00Z">
            <w:rPr/>
          </w:rPrChange>
        </w:rPr>
      </w:pPr>
      <w:r w:rsidRPr="00917C31">
        <w:rPr>
          <w:rFonts w:asciiTheme="minorHAnsi" w:hAnsiTheme="minorHAnsi"/>
          <w:rPrChange w:id="499" w:author="ghayman" w:date="2013-10-03T22:34:00Z">
            <w:rPr/>
          </w:rPrChange>
        </w:rPr>
        <w:t>Marine Growth</w:t>
      </w:r>
    </w:p>
    <w:p w:rsidR="00A46423" w:rsidRPr="00917C31" w:rsidRDefault="00A46423" w:rsidP="00A46423">
      <w:r w:rsidRPr="00917C31">
        <w:t xml:space="preserve">You can add marine growth to members using this depth-based table.  Marine growth for a particular location in the platform geometry is added by linearly interpolating between the marine growth table entries.  A single zone is created based on the smallest and largest values of </w:t>
      </w:r>
      <w:proofErr w:type="spellStart"/>
      <w:r w:rsidRPr="00917C31">
        <w:rPr>
          <w:b/>
          <w:i/>
        </w:rPr>
        <w:t>MGDpth</w:t>
      </w:r>
      <w:proofErr w:type="spellEnd"/>
      <w:r w:rsidRPr="00917C31">
        <w:t xml:space="preserve">.  If you want regions of zero marine growth thickness within these bounds you must generate depth entries which explicitly set </w:t>
      </w:r>
      <w:proofErr w:type="spellStart"/>
      <w:r w:rsidRPr="00917C31">
        <w:rPr>
          <w:b/>
          <w:i/>
        </w:rPr>
        <w:t>MGThck</w:t>
      </w:r>
      <w:proofErr w:type="spellEnd"/>
      <w:r w:rsidRPr="00917C31">
        <w:t xml:space="preserve"> to zero.</w:t>
      </w:r>
      <w:ins w:id="500" w:author="jjonkman" w:date="2013-10-03T21:46:00Z">
        <w:r w:rsidR="00C52B4D" w:rsidRPr="00917C31">
          <w:t xml:space="preserve">  The hydrodynamic coefficient tables contain coefficients with and without marine growth.  If </w:t>
        </w:r>
      </w:ins>
      <w:proofErr w:type="spellStart"/>
      <w:ins w:id="501" w:author="jjonkman" w:date="2013-10-03T21:47:00Z">
        <w:r w:rsidR="00C52B4D" w:rsidRPr="00917C31">
          <w:rPr>
            <w:b/>
            <w:i/>
          </w:rPr>
          <w:t>MGThck</w:t>
        </w:r>
        <w:proofErr w:type="spellEnd"/>
        <w:r w:rsidR="00C52B4D" w:rsidRPr="00917C31">
          <w:t xml:space="preserve"> = 0 for a particular node, the coefficients </w:t>
        </w:r>
      </w:ins>
      <w:ins w:id="502" w:author="jjonkman" w:date="2013-10-03T21:48:00Z">
        <w:r w:rsidR="00C52B4D" w:rsidRPr="00917C31">
          <w:t>not associated with marine growth are used.</w:t>
        </w:r>
      </w:ins>
    </w:p>
    <w:p w:rsidR="00347EED" w:rsidRPr="00917C31" w:rsidRDefault="00347EED" w:rsidP="00347EED">
      <w:pPr>
        <w:pStyle w:val="Heading3"/>
        <w:rPr>
          <w:rFonts w:asciiTheme="minorHAnsi" w:hAnsiTheme="minorHAnsi"/>
          <w:rPrChange w:id="503" w:author="ghayman" w:date="2013-10-03T22:34:00Z">
            <w:rPr/>
          </w:rPrChange>
        </w:rPr>
      </w:pPr>
      <w:r w:rsidRPr="00917C31">
        <w:rPr>
          <w:rFonts w:asciiTheme="minorHAnsi" w:hAnsiTheme="minorHAnsi"/>
          <w:rPrChange w:id="504" w:author="ghayman" w:date="2013-10-03T22:34:00Z">
            <w:rPr/>
          </w:rPrChange>
        </w:rPr>
        <w:t>Member Output List</w:t>
      </w:r>
    </w:p>
    <w:p w:rsidR="00A46423" w:rsidRPr="00917C31" w:rsidRDefault="00A46423" w:rsidP="00A46423">
      <w:proofErr w:type="spellStart"/>
      <w:r w:rsidRPr="00917C31">
        <w:t>HydroDyn</w:t>
      </w:r>
      <w:proofErr w:type="spellEnd"/>
      <w:r w:rsidRPr="00917C31">
        <w:t xml:space="preserve"> can only generate per length load outputs for up to 9 locations on up 9 different members, for a total of 81 possible distributed load output locations.  </w:t>
      </w:r>
      <w:proofErr w:type="spellStart"/>
      <w:r w:rsidRPr="00917C31">
        <w:rPr>
          <w:b/>
          <w:i/>
        </w:rPr>
        <w:t>NMOutputs</w:t>
      </w:r>
      <w:proofErr w:type="spellEnd"/>
      <w:r w:rsidRPr="00917C31">
        <w:t xml:space="preserve"> specifies the number of members.  You must create a table entry for each requested member.  Within a table entry, </w:t>
      </w:r>
      <w:proofErr w:type="spellStart"/>
      <w:r w:rsidRPr="00917C31">
        <w:rPr>
          <w:b/>
          <w:i/>
        </w:rPr>
        <w:t>MemberID</w:t>
      </w:r>
      <w:proofErr w:type="spellEnd"/>
      <w:r w:rsidRPr="00917C31">
        <w:t xml:space="preserve"> is the ID specified in the MEMBERS table, and </w:t>
      </w:r>
      <w:proofErr w:type="spellStart"/>
      <w:r w:rsidRPr="00917C31">
        <w:rPr>
          <w:b/>
          <w:i/>
        </w:rPr>
        <w:t>NOutLoc</w:t>
      </w:r>
      <w:proofErr w:type="spellEnd"/>
      <w:r w:rsidRPr="00917C31">
        <w:t xml:space="preserve"> specifies how many outputs location are generated for this member.  </w:t>
      </w:r>
      <w:proofErr w:type="spellStart"/>
      <w:r w:rsidRPr="00917C31">
        <w:rPr>
          <w:b/>
          <w:i/>
        </w:rPr>
        <w:t>NodeLocs</w:t>
      </w:r>
      <w:proofErr w:type="spellEnd"/>
      <w:r w:rsidRPr="00917C31">
        <w:t xml:space="preserve"> specifies those locations as a</w:t>
      </w:r>
      <w:r w:rsidR="005E676A" w:rsidRPr="00917C31">
        <w:t xml:space="preserve"> normalized distance from the starting </w:t>
      </w:r>
      <w:proofErr w:type="spellStart"/>
      <w:r w:rsidR="005E676A" w:rsidRPr="00917C31">
        <w:t>joint</w:t>
      </w:r>
      <w:proofErr w:type="spellEnd"/>
      <w:r w:rsidR="005E676A" w:rsidRPr="00917C31">
        <w:t xml:space="preserve"> to the ending joint of the member.  0.0 corresponds to a location at the starting joint.</w:t>
      </w:r>
      <w:r w:rsidR="00077723" w:rsidRPr="00917C31">
        <w:t xml:space="preserve">  </w:t>
      </w:r>
      <w:ins w:id="505" w:author="jjonkman" w:date="2013-10-03T21:49:00Z">
        <w:r w:rsidR="00154DFB" w:rsidRPr="00917C31">
          <w:t xml:space="preserve">If the chosen location does not align with a calculation node, the results at </w:t>
        </w:r>
      </w:ins>
      <w:ins w:id="506" w:author="jjonkman" w:date="2013-10-03T21:50:00Z">
        <w:r w:rsidR="00154DFB" w:rsidRPr="00917C31">
          <w:t>the</w:t>
        </w:r>
      </w:ins>
      <w:ins w:id="507" w:author="jjonkman" w:date="2013-10-03T21:49:00Z">
        <w:r w:rsidR="00154DFB" w:rsidRPr="00917C31">
          <w:t xml:space="preserve"> </w:t>
        </w:r>
      </w:ins>
      <w:ins w:id="508" w:author="jjonkman" w:date="2013-10-03T21:50:00Z">
        <w:r w:rsidR="00154DFB" w:rsidRPr="00917C31">
          <w:t xml:space="preserve">two surrounding nodes will </w:t>
        </w:r>
        <w:r w:rsidR="00154DFB" w:rsidRPr="00917C31">
          <w:lastRenderedPageBreak/>
          <w:t xml:space="preserve">be linearly interpolated. </w:t>
        </w:r>
      </w:ins>
      <w:r w:rsidR="00077723" w:rsidRPr="00917C31">
        <w:t>The section MESH-BASED OUTPUTS determine which quantities are actually output at these locations.</w:t>
      </w:r>
    </w:p>
    <w:p w:rsidR="00347EED" w:rsidRPr="00917C31" w:rsidRDefault="00347EED" w:rsidP="00347EED">
      <w:pPr>
        <w:pStyle w:val="Heading3"/>
        <w:rPr>
          <w:rFonts w:asciiTheme="minorHAnsi" w:hAnsiTheme="minorHAnsi"/>
          <w:rPrChange w:id="509" w:author="ghayman" w:date="2013-10-03T22:34:00Z">
            <w:rPr/>
          </w:rPrChange>
        </w:rPr>
      </w:pPr>
      <w:r w:rsidRPr="00917C31">
        <w:rPr>
          <w:rFonts w:asciiTheme="minorHAnsi" w:hAnsiTheme="minorHAnsi"/>
          <w:rPrChange w:id="510" w:author="ghayman" w:date="2013-10-03T22:34:00Z">
            <w:rPr/>
          </w:rPrChange>
        </w:rPr>
        <w:t xml:space="preserve">Joint Output </w:t>
      </w:r>
      <w:del w:id="511" w:author="jjonkman" w:date="2013-10-03T21:50:00Z">
        <w:r w:rsidRPr="00917C31" w:rsidDel="00154DFB">
          <w:rPr>
            <w:rFonts w:asciiTheme="minorHAnsi" w:hAnsiTheme="minorHAnsi"/>
            <w:rPrChange w:id="512" w:author="ghayman" w:date="2013-10-03T22:34:00Z">
              <w:rPr/>
            </w:rPrChange>
          </w:rPr>
          <w:delText xml:space="preserve"> </w:delText>
        </w:r>
      </w:del>
      <w:r w:rsidRPr="00917C31">
        <w:rPr>
          <w:rFonts w:asciiTheme="minorHAnsi" w:hAnsiTheme="minorHAnsi"/>
          <w:rPrChange w:id="513" w:author="ghayman" w:date="2013-10-03T22:34:00Z">
            <w:rPr/>
          </w:rPrChange>
        </w:rPr>
        <w:t>List</w:t>
      </w:r>
    </w:p>
    <w:p w:rsidR="00077723" w:rsidRPr="00917C31" w:rsidRDefault="00077723" w:rsidP="00077723">
      <w:proofErr w:type="spellStart"/>
      <w:r w:rsidRPr="00917C31">
        <w:t>HydroDyn</w:t>
      </w:r>
      <w:proofErr w:type="spellEnd"/>
      <w:r w:rsidRPr="00917C31">
        <w:t xml:space="preserve"> can generate up to 9 different joint outputs.  These correspond to the lumped loads at a given user-specified joint.  </w:t>
      </w:r>
      <w:proofErr w:type="spellStart"/>
      <w:r w:rsidR="009D17F6" w:rsidRPr="00917C31">
        <w:rPr>
          <w:b/>
          <w:i/>
        </w:rPr>
        <w:t>JOutLst</w:t>
      </w:r>
      <w:proofErr w:type="spellEnd"/>
      <w:r w:rsidR="009D17F6" w:rsidRPr="00917C31">
        <w:t xml:space="preserve"> contains a list of </w:t>
      </w:r>
      <w:proofErr w:type="spellStart"/>
      <w:r w:rsidR="009D17F6" w:rsidRPr="00917C31">
        <w:rPr>
          <w:b/>
          <w:i/>
        </w:rPr>
        <w:t>NJOutputs</w:t>
      </w:r>
      <w:proofErr w:type="spellEnd"/>
      <w:r w:rsidR="009D17F6" w:rsidRPr="00917C31">
        <w:t xml:space="preserve"> </w:t>
      </w:r>
      <w:ins w:id="514" w:author="jjonkman" w:date="2013-10-03T21:50:00Z">
        <w:r w:rsidR="00154DFB" w:rsidRPr="00917C31">
          <w:t xml:space="preserve">number of </w:t>
        </w:r>
      </w:ins>
      <w:proofErr w:type="spellStart"/>
      <w:r w:rsidR="009D17F6" w:rsidRPr="00917C31">
        <w:rPr>
          <w:b/>
          <w:i/>
        </w:rPr>
        <w:t>JointIDs</w:t>
      </w:r>
      <w:proofErr w:type="spellEnd"/>
      <w:r w:rsidR="009D17F6" w:rsidRPr="00917C31">
        <w:t xml:space="preserve">.  </w:t>
      </w:r>
      <w:r w:rsidRPr="00917C31">
        <w:t>The section MESH-BASED OUTPUTS determine</w:t>
      </w:r>
      <w:r w:rsidR="00424A77" w:rsidRPr="00917C31">
        <w:t>s</w:t>
      </w:r>
      <w:r w:rsidRPr="00917C31">
        <w:t xml:space="preserve"> which quantities are actually output at these locations.</w:t>
      </w:r>
    </w:p>
    <w:p w:rsidR="00347EED" w:rsidRPr="00917C31" w:rsidRDefault="00347EED" w:rsidP="00347EED">
      <w:pPr>
        <w:pStyle w:val="Heading3"/>
        <w:rPr>
          <w:rFonts w:asciiTheme="minorHAnsi" w:hAnsiTheme="minorHAnsi"/>
          <w:rPrChange w:id="515" w:author="ghayman" w:date="2013-10-03T22:34:00Z">
            <w:rPr/>
          </w:rPrChange>
        </w:rPr>
      </w:pPr>
      <w:r w:rsidRPr="00917C31">
        <w:rPr>
          <w:rFonts w:asciiTheme="minorHAnsi" w:hAnsiTheme="minorHAnsi"/>
          <w:rPrChange w:id="516" w:author="ghayman" w:date="2013-10-03T22:34:00Z">
            <w:rPr/>
          </w:rPrChange>
        </w:rPr>
        <w:t>Output</w:t>
      </w:r>
    </w:p>
    <w:p w:rsidR="00424A77" w:rsidRPr="00917C31" w:rsidRDefault="00424A77" w:rsidP="00424A77">
      <w:r w:rsidRPr="00917C31">
        <w:t xml:space="preserve">Specifying </w:t>
      </w:r>
      <w:proofErr w:type="spellStart"/>
      <w:r w:rsidRPr="00917C31">
        <w:rPr>
          <w:b/>
          <w:i/>
        </w:rPr>
        <w:t>HDSum</w:t>
      </w:r>
      <w:proofErr w:type="spellEnd"/>
      <w:r w:rsidRPr="00917C31">
        <w:t xml:space="preserve"> = TRUE causes </w:t>
      </w:r>
      <w:proofErr w:type="spellStart"/>
      <w:r w:rsidRPr="00917C31">
        <w:t>HydroDyn</w:t>
      </w:r>
      <w:proofErr w:type="spellEnd"/>
      <w:r w:rsidRPr="00917C31">
        <w:t xml:space="preserve"> to generate a summary file with a file </w:t>
      </w:r>
      <w:r w:rsidR="00A761FC" w:rsidRPr="00917C31">
        <w:t>postfix</w:t>
      </w:r>
      <w:r w:rsidRPr="00917C31">
        <w:t xml:space="preserve"> of </w:t>
      </w:r>
      <w:r w:rsidR="00A761FC" w:rsidRPr="00917C31">
        <w:t>_</w:t>
      </w:r>
      <w:proofErr w:type="spellStart"/>
      <w:r w:rsidR="00A761FC" w:rsidRPr="00917C31">
        <w:t>HydroDyn</w:t>
      </w:r>
      <w:r w:rsidRPr="00917C31">
        <w:t>.sum</w:t>
      </w:r>
      <w:proofErr w:type="spellEnd"/>
      <w:r w:rsidRPr="00917C31">
        <w:t>.  This file includes:</w:t>
      </w:r>
    </w:p>
    <w:p w:rsidR="00424A77" w:rsidRPr="00917C31" w:rsidRDefault="00154DFB" w:rsidP="000A162F">
      <w:pPr>
        <w:pStyle w:val="ListParagraph"/>
        <w:numPr>
          <w:ilvl w:val="0"/>
          <w:numId w:val="6"/>
        </w:numPr>
      </w:pPr>
      <w:ins w:id="517" w:author="jjonkman" w:date="2013-10-03T21:51:00Z">
        <w:r w:rsidRPr="00917C31">
          <w:t xml:space="preserve">The Wave Number and </w:t>
        </w:r>
      </w:ins>
      <w:r w:rsidR="000A162F" w:rsidRPr="00917C31">
        <w:t>Complex Values</w:t>
      </w:r>
      <w:del w:id="518" w:author="jjonkman" w:date="2013-10-03T21:52:00Z">
        <w:r w:rsidR="000A162F" w:rsidRPr="00917C31" w:rsidDel="00154DFB">
          <w:delText xml:space="preserve"> </w:delText>
        </w:r>
      </w:del>
      <w:ins w:id="519" w:author="jjonkman" w:date="2013-10-03T21:51:00Z">
        <w:r w:rsidRPr="00917C31">
          <w:t xml:space="preserve"> </w:t>
        </w:r>
      </w:ins>
      <w:r w:rsidR="000A162F" w:rsidRPr="00917C31">
        <w:t>of the Wave Elevations</w:t>
      </w:r>
      <w:ins w:id="520" w:author="jjonkman" w:date="2013-10-03T21:51:00Z">
        <w:r w:rsidRPr="00917C31">
          <w:t xml:space="preserve"> as a </w:t>
        </w:r>
      </w:ins>
      <w:ins w:id="521" w:author="jjonkman" w:date="2013-10-03T21:52:00Z">
        <w:r w:rsidRPr="00917C31">
          <w:t>F</w:t>
        </w:r>
      </w:ins>
      <w:ins w:id="522" w:author="jjonkman" w:date="2013-10-03T21:51:00Z">
        <w:r w:rsidRPr="00917C31">
          <w:t xml:space="preserve">unction of </w:t>
        </w:r>
      </w:ins>
      <w:ins w:id="523" w:author="jjonkman" w:date="2013-10-03T21:52:00Z">
        <w:r w:rsidRPr="00917C31">
          <w:t>F</w:t>
        </w:r>
      </w:ins>
      <w:ins w:id="524" w:author="jjonkman" w:date="2013-10-03T21:51:00Z">
        <w:r w:rsidRPr="00917C31">
          <w:t>requency</w:t>
        </w:r>
      </w:ins>
    </w:p>
    <w:p w:rsidR="000A162F" w:rsidRPr="00917C31" w:rsidRDefault="000A162F" w:rsidP="000A162F">
      <w:pPr>
        <w:pStyle w:val="ListParagraph"/>
        <w:numPr>
          <w:ilvl w:val="0"/>
          <w:numId w:val="6"/>
        </w:numPr>
      </w:pPr>
      <w:r w:rsidRPr="00917C31">
        <w:t>Radiation Memory Effect Convolution Kernel</w:t>
      </w:r>
    </w:p>
    <w:p w:rsidR="000A162F" w:rsidRPr="00917C31" w:rsidRDefault="000A162F" w:rsidP="000A162F">
      <w:pPr>
        <w:pStyle w:val="ListParagraph"/>
        <w:numPr>
          <w:ilvl w:val="0"/>
          <w:numId w:val="6"/>
        </w:numPr>
      </w:pPr>
      <w:r w:rsidRPr="00917C31">
        <w:t>Simulation Node table</w:t>
      </w:r>
    </w:p>
    <w:p w:rsidR="000A162F" w:rsidRPr="00917C31" w:rsidRDefault="000A162F" w:rsidP="000A162F">
      <w:pPr>
        <w:pStyle w:val="ListParagraph"/>
        <w:numPr>
          <w:ilvl w:val="0"/>
          <w:numId w:val="6"/>
        </w:numPr>
      </w:pPr>
      <w:r w:rsidRPr="00917C31">
        <w:t>Simulation Element table</w:t>
      </w:r>
    </w:p>
    <w:p w:rsidR="000A162F" w:rsidRPr="00917C31" w:rsidRDefault="000A162F" w:rsidP="000A162F">
      <w:pPr>
        <w:pStyle w:val="ListParagraph"/>
        <w:numPr>
          <w:ilvl w:val="0"/>
          <w:numId w:val="6"/>
        </w:numPr>
      </w:pPr>
      <w:r w:rsidRPr="00917C31">
        <w:t>Summary of User-</w:t>
      </w:r>
      <w:del w:id="525" w:author="jjonkman" w:date="2013-10-03T21:52:00Z">
        <w:r w:rsidRPr="00917C31" w:rsidDel="00154DFB">
          <w:delText xml:space="preserve">requested </w:delText>
        </w:r>
      </w:del>
      <w:ins w:id="526" w:author="jjonkman" w:date="2013-10-03T21:52:00Z">
        <w:r w:rsidR="00154DFB" w:rsidRPr="00917C31">
          <w:t xml:space="preserve">Requested </w:t>
        </w:r>
      </w:ins>
      <w:r w:rsidRPr="00917C31">
        <w:t>Outputs</w:t>
      </w:r>
    </w:p>
    <w:p w:rsidR="000A162F" w:rsidRPr="00917C31" w:rsidRDefault="000A162F" w:rsidP="000A162F">
      <w:pPr>
        <w:pStyle w:val="ListParagraph"/>
        <w:numPr>
          <w:ilvl w:val="0"/>
          <w:numId w:val="6"/>
        </w:numPr>
      </w:pPr>
      <w:r w:rsidRPr="00917C31">
        <w:t xml:space="preserve">Platform </w:t>
      </w:r>
      <w:del w:id="527" w:author="jjonkman" w:date="2013-10-03T21:52:00Z">
        <w:r w:rsidRPr="00917C31" w:rsidDel="00154DFB">
          <w:delText xml:space="preserve">volume </w:delText>
        </w:r>
      </w:del>
      <w:ins w:id="528" w:author="jjonkman" w:date="2013-10-03T21:52:00Z">
        <w:r w:rsidR="00154DFB" w:rsidRPr="00917C31">
          <w:t xml:space="preserve">Volume </w:t>
        </w:r>
      </w:ins>
      <w:del w:id="529" w:author="jjonkman" w:date="2013-10-03T21:52:00Z">
        <w:r w:rsidRPr="00917C31" w:rsidDel="00154DFB">
          <w:delText>calculations</w:delText>
        </w:r>
      </w:del>
      <w:ins w:id="530" w:author="jjonkman" w:date="2013-10-03T21:52:00Z">
        <w:r w:rsidR="00154DFB" w:rsidRPr="00917C31">
          <w:t>Calculations</w:t>
        </w:r>
      </w:ins>
    </w:p>
    <w:p w:rsidR="000A162F" w:rsidRPr="00917C31" w:rsidRDefault="000A162F" w:rsidP="000A162F">
      <w:pPr>
        <w:pStyle w:val="ListParagraph"/>
        <w:numPr>
          <w:ilvl w:val="0"/>
          <w:numId w:val="6"/>
        </w:numPr>
      </w:pPr>
      <w:r w:rsidRPr="00917C31">
        <w:t xml:space="preserve">Integrated Buoyancy </w:t>
      </w:r>
      <w:del w:id="531" w:author="jjonkman" w:date="2013-10-03T21:52:00Z">
        <w:r w:rsidRPr="00917C31" w:rsidDel="00154DFB">
          <w:delText>loads</w:delText>
        </w:r>
      </w:del>
      <w:ins w:id="532" w:author="jjonkman" w:date="2013-10-03T21:52:00Z">
        <w:r w:rsidR="00154DFB" w:rsidRPr="00917C31">
          <w:t>Loads</w:t>
        </w:r>
      </w:ins>
    </w:p>
    <w:p w:rsidR="000A162F" w:rsidRPr="00917C31" w:rsidRDefault="000A162F" w:rsidP="000A162F">
      <w:pPr>
        <w:pStyle w:val="ListParagraph"/>
        <w:numPr>
          <w:ilvl w:val="0"/>
          <w:numId w:val="6"/>
        </w:numPr>
      </w:pPr>
      <w:r w:rsidRPr="00917C31">
        <w:t xml:space="preserve">Integrated Marine Growth </w:t>
      </w:r>
      <w:del w:id="533" w:author="jjonkman" w:date="2013-10-03T21:52:00Z">
        <w:r w:rsidRPr="00917C31" w:rsidDel="00154DFB">
          <w:delText>weights</w:delText>
        </w:r>
      </w:del>
      <w:ins w:id="534" w:author="jjonkman" w:date="2013-10-03T21:52:00Z">
        <w:r w:rsidR="00154DFB" w:rsidRPr="00917C31">
          <w:t>Weights</w:t>
        </w:r>
      </w:ins>
    </w:p>
    <w:p w:rsidR="000A162F" w:rsidRPr="00917C31" w:rsidRDefault="000A162F" w:rsidP="00424A77">
      <w:r w:rsidRPr="00917C31">
        <w:t xml:space="preserve">For this version, </w:t>
      </w:r>
      <w:proofErr w:type="spellStart"/>
      <w:r w:rsidRPr="00917C31">
        <w:rPr>
          <w:b/>
          <w:i/>
        </w:rPr>
        <w:t>OutAll</w:t>
      </w:r>
      <w:proofErr w:type="spellEnd"/>
      <w:r w:rsidRPr="00917C31">
        <w:t xml:space="preserve"> must be set to FALSE.  In future versions, setting </w:t>
      </w:r>
      <w:proofErr w:type="spellStart"/>
      <w:r w:rsidRPr="00917C31">
        <w:rPr>
          <w:b/>
          <w:i/>
        </w:rPr>
        <w:t>OutAll</w:t>
      </w:r>
      <w:proofErr w:type="spellEnd"/>
      <w:r w:rsidRPr="00917C31">
        <w:t xml:space="preserve"> = TRUE will cause </w:t>
      </w:r>
      <w:proofErr w:type="spellStart"/>
      <w:r w:rsidRPr="00917C31">
        <w:t>HydroDyn</w:t>
      </w:r>
      <w:proofErr w:type="spellEnd"/>
      <w:r w:rsidRPr="00917C31">
        <w:t xml:space="preserve"> to auto-generate outputs for every joint and member in the input file.  </w:t>
      </w:r>
      <w:r w:rsidR="00FF6287" w:rsidRPr="00917C31">
        <w:t xml:space="preserve">If </w:t>
      </w:r>
      <w:proofErr w:type="spellStart"/>
      <w:r w:rsidR="00FF6287" w:rsidRPr="00917C31">
        <w:rPr>
          <w:b/>
          <w:i/>
        </w:rPr>
        <w:t>Ou</w:t>
      </w:r>
      <w:r w:rsidR="00A761FC" w:rsidRPr="00917C31">
        <w:rPr>
          <w:b/>
          <w:i/>
        </w:rPr>
        <w:t>tSwtch</w:t>
      </w:r>
      <w:proofErr w:type="spellEnd"/>
      <w:r w:rsidR="00A761FC" w:rsidRPr="00917C31">
        <w:t xml:space="preserve"> is set to 1, outputs are sent to a file with the post-fix _</w:t>
      </w:r>
      <w:proofErr w:type="spellStart"/>
      <w:r w:rsidR="00A761FC" w:rsidRPr="00917C31">
        <w:t>HydroDyn.out</w:t>
      </w:r>
      <w:proofErr w:type="spellEnd"/>
      <w:r w:rsidR="00A761FC" w:rsidRPr="00917C31">
        <w:t xml:space="preserve">.  If </w:t>
      </w:r>
      <w:proofErr w:type="spellStart"/>
      <w:r w:rsidR="00A761FC" w:rsidRPr="00917C31">
        <w:rPr>
          <w:b/>
          <w:i/>
        </w:rPr>
        <w:t>OutSwtch</w:t>
      </w:r>
      <w:proofErr w:type="spellEnd"/>
      <w:r w:rsidR="00A761FC" w:rsidRPr="00917C31">
        <w:t xml:space="preserve"> is set to 2, outputs are sent to the calling program (FAST) for writing.  If </w:t>
      </w:r>
      <w:proofErr w:type="spellStart"/>
      <w:r w:rsidR="00A761FC" w:rsidRPr="00917C31">
        <w:rPr>
          <w:b/>
          <w:i/>
        </w:rPr>
        <w:t>OutSwtch</w:t>
      </w:r>
      <w:proofErr w:type="spellEnd"/>
      <w:r w:rsidR="00A761FC" w:rsidRPr="00917C31">
        <w:t xml:space="preserve"> is set to 3, both file outputs occur.</w:t>
      </w:r>
    </w:p>
    <w:p w:rsidR="00347EED" w:rsidRPr="00917C31" w:rsidRDefault="00347EED" w:rsidP="00347EED">
      <w:pPr>
        <w:pStyle w:val="Heading3"/>
        <w:rPr>
          <w:rFonts w:asciiTheme="minorHAnsi" w:hAnsiTheme="minorHAnsi"/>
          <w:rPrChange w:id="535" w:author="ghayman" w:date="2013-10-03T22:34:00Z">
            <w:rPr/>
          </w:rPrChange>
        </w:rPr>
      </w:pPr>
      <w:r w:rsidRPr="00917C31">
        <w:rPr>
          <w:rFonts w:asciiTheme="minorHAnsi" w:hAnsiTheme="minorHAnsi"/>
          <w:rPrChange w:id="536" w:author="ghayman" w:date="2013-10-03T22:34:00Z">
            <w:rPr/>
          </w:rPrChange>
        </w:rPr>
        <w:t>Floating Platform Outputs</w:t>
      </w:r>
    </w:p>
    <w:p w:rsidR="00FF6287" w:rsidRPr="00917C31" w:rsidRDefault="00FF6287" w:rsidP="00FF6287">
      <w:r w:rsidRPr="00917C31">
        <w:t xml:space="preserve">This section controls which output quantities are generated for the platform reference point.  </w:t>
      </w:r>
      <w:proofErr w:type="spellStart"/>
      <w:r w:rsidRPr="00917C31">
        <w:rPr>
          <w:b/>
          <w:i/>
        </w:rPr>
        <w:t>HasWAMIT</w:t>
      </w:r>
      <w:proofErr w:type="spellEnd"/>
      <w:r w:rsidRPr="00917C31">
        <w:t xml:space="preserve"> must be set to TRUE to generate these outputs. If </w:t>
      </w:r>
      <w:proofErr w:type="spellStart"/>
      <w:r w:rsidRPr="00917C31">
        <w:t>HydroDyn</w:t>
      </w:r>
      <w:proofErr w:type="spellEnd"/>
      <w:r w:rsidRPr="00917C31">
        <w:t xml:space="preserve"> encounters an unk</w:t>
      </w:r>
      <w:ins w:id="537" w:author="jjonkman" w:date="2013-10-03T21:53:00Z">
        <w:r w:rsidR="00154DFB" w:rsidRPr="00917C31">
          <w:t>n</w:t>
        </w:r>
      </w:ins>
      <w:r w:rsidRPr="00917C31">
        <w:t xml:space="preserve">own/invalid channel name, it will still generate a column in the output file, but that channel will be marked as INVALID and the values will all be set to zero.  </w:t>
      </w:r>
      <w:ins w:id="538" w:author="jjonkman" w:date="2013-10-03T21:53:00Z">
        <w:r w:rsidR="00154DFB" w:rsidRPr="00917C31">
          <w:t xml:space="preserve">Please refer to </w:t>
        </w:r>
      </w:ins>
      <w:proofErr w:type="spellStart"/>
      <w:ins w:id="539" w:author="ghayman" w:date="2013-10-03T22:41:00Z">
        <w:r w:rsidR="001600F0" w:rsidRPr="001600F0">
          <w:t>WAMITOutListParameters.xlsx</w:t>
        </w:r>
      </w:ins>
      <w:commentRangeStart w:id="540"/>
      <w:ins w:id="541" w:author="jjonkman" w:date="2013-10-03T21:53:00Z">
        <w:del w:id="542" w:author="ghayman" w:date="2013-10-03T22:41:00Z">
          <w:r w:rsidR="00154DFB" w:rsidRPr="00917C31" w:rsidDel="001600F0">
            <w:delText>XXXX</w:delText>
          </w:r>
          <w:commentRangeEnd w:id="540"/>
          <w:r w:rsidR="00154DFB" w:rsidRPr="00917C31" w:rsidDel="001600F0">
            <w:rPr>
              <w:rStyle w:val="CommentReference"/>
            </w:rPr>
            <w:commentReference w:id="540"/>
          </w:r>
          <w:r w:rsidR="00154DFB" w:rsidRPr="00917C31" w:rsidDel="001600F0">
            <w:delText xml:space="preserve"> </w:delText>
          </w:r>
        </w:del>
        <w:r w:rsidR="00154DFB" w:rsidRPr="00917C31">
          <w:t>for</w:t>
        </w:r>
        <w:proofErr w:type="spellEnd"/>
        <w:r w:rsidR="00154DFB" w:rsidRPr="00917C31">
          <w:t xml:space="preserve"> a complete list of outputs.</w:t>
        </w:r>
      </w:ins>
    </w:p>
    <w:p w:rsidR="00347EED" w:rsidRPr="00917C31" w:rsidRDefault="00347EED" w:rsidP="00347EED">
      <w:pPr>
        <w:pStyle w:val="Heading3"/>
        <w:rPr>
          <w:rFonts w:asciiTheme="minorHAnsi" w:hAnsiTheme="minorHAnsi"/>
          <w:rPrChange w:id="543" w:author="ghayman" w:date="2013-10-03T22:34:00Z">
            <w:rPr/>
          </w:rPrChange>
        </w:rPr>
      </w:pPr>
      <w:r w:rsidRPr="00917C31">
        <w:rPr>
          <w:rFonts w:asciiTheme="minorHAnsi" w:hAnsiTheme="minorHAnsi"/>
          <w:rPrChange w:id="544" w:author="ghayman" w:date="2013-10-03T22:34:00Z">
            <w:rPr/>
          </w:rPrChange>
        </w:rPr>
        <w:t>Mesh-based Outputs</w:t>
      </w:r>
    </w:p>
    <w:p w:rsidR="00FF6287" w:rsidRDefault="00FF6287" w:rsidP="00FF6287">
      <w:pPr>
        <w:rPr>
          <w:ins w:id="545" w:author="ghayman" w:date="2013-10-03T22:49:00Z"/>
        </w:rPr>
      </w:pPr>
      <w:r w:rsidRPr="00917C31">
        <w:t xml:space="preserve">This section controls which output quantities are generated for the requested MEMBER OUTPUT LIST and JOINT OUTPUT LIST.  If </w:t>
      </w:r>
      <w:proofErr w:type="spellStart"/>
      <w:r w:rsidRPr="00917C31">
        <w:t>HydroDyn</w:t>
      </w:r>
      <w:proofErr w:type="spellEnd"/>
      <w:r w:rsidRPr="00917C31">
        <w:t xml:space="preserve"> encounters an </w:t>
      </w:r>
      <w:proofErr w:type="spellStart"/>
      <w:r w:rsidRPr="00917C31">
        <w:t>unkown</w:t>
      </w:r>
      <w:proofErr w:type="spellEnd"/>
      <w:r w:rsidRPr="00917C31">
        <w:t>/invalid channel name, it will still generate a column in the output file, but that channel will be marked as INVALID and the values will all be set to zero.</w:t>
      </w:r>
      <w:ins w:id="546" w:author="jjonkman" w:date="2013-10-03T21:54:00Z">
        <w:r w:rsidR="00154DFB" w:rsidRPr="00917C31">
          <w:t xml:space="preserve">  Please refer to </w:t>
        </w:r>
      </w:ins>
      <w:proofErr w:type="spellStart"/>
      <w:ins w:id="547" w:author="ghayman" w:date="2013-10-03T22:41:00Z">
        <w:r w:rsidR="001600F0" w:rsidRPr="001600F0">
          <w:t>MorisonOutListParameters.xlsx</w:t>
        </w:r>
      </w:ins>
      <w:commentRangeStart w:id="548"/>
      <w:ins w:id="549" w:author="jjonkman" w:date="2013-10-03T21:54:00Z">
        <w:del w:id="550" w:author="ghayman" w:date="2013-10-03T22:41:00Z">
          <w:r w:rsidR="00154DFB" w:rsidRPr="00917C31" w:rsidDel="001600F0">
            <w:delText>XXXX</w:delText>
          </w:r>
          <w:commentRangeEnd w:id="548"/>
          <w:r w:rsidR="00154DFB" w:rsidRPr="00917C31" w:rsidDel="001600F0">
            <w:rPr>
              <w:rStyle w:val="CommentReference"/>
            </w:rPr>
            <w:commentReference w:id="548"/>
          </w:r>
          <w:r w:rsidR="00154DFB" w:rsidRPr="00917C31" w:rsidDel="001600F0">
            <w:delText xml:space="preserve"> </w:delText>
          </w:r>
        </w:del>
        <w:r w:rsidR="00154DFB" w:rsidRPr="00917C31">
          <w:t>for</w:t>
        </w:r>
        <w:proofErr w:type="spellEnd"/>
        <w:r w:rsidR="00154DFB" w:rsidRPr="00917C31">
          <w:t xml:space="preserve"> a complete list of o</w:t>
        </w:r>
        <w:r w:rsidR="00154DFB">
          <w:t>utputs.</w:t>
        </w:r>
      </w:ins>
    </w:p>
    <w:p w:rsidR="00895A9A" w:rsidRDefault="00895A9A" w:rsidP="00895A9A">
      <w:pPr>
        <w:pStyle w:val="Heading2"/>
        <w:rPr>
          <w:ins w:id="551" w:author="ghayman" w:date="2013-10-03T22:54:00Z"/>
        </w:rPr>
        <w:sectPr w:rsidR="00895A9A">
          <w:pgSz w:w="12240" w:h="15840"/>
          <w:pgMar w:top="1440" w:right="1440" w:bottom="1440" w:left="1440" w:header="720" w:footer="720" w:gutter="0"/>
          <w:cols w:space="720"/>
          <w:docGrid w:linePitch="360"/>
        </w:sectPr>
      </w:pPr>
    </w:p>
    <w:p w:rsidR="00895A9A" w:rsidRPr="00895A9A" w:rsidRDefault="00895A9A">
      <w:pPr>
        <w:pStyle w:val="Heading2"/>
        <w:rPr>
          <w:ins w:id="552" w:author="ghayman" w:date="2013-10-03T22:50:00Z"/>
        </w:rPr>
        <w:pPrChange w:id="553" w:author="ghayman" w:date="2013-10-03T22:53:00Z">
          <w:pPr/>
        </w:pPrChange>
      </w:pPr>
      <w:ins w:id="554" w:author="ghayman" w:date="2013-10-03T22:49:00Z">
        <w:r>
          <w:lastRenderedPageBreak/>
          <w:t>Sample Input File</w:t>
        </w:r>
      </w:ins>
    </w:p>
    <w:p w:rsidR="00895A9A" w:rsidRPr="00895A9A" w:rsidRDefault="00895A9A">
      <w:pPr>
        <w:spacing w:after="0"/>
        <w:ind w:left="-720" w:right="-720"/>
        <w:rPr>
          <w:ins w:id="555" w:author="ghayman" w:date="2013-10-03T22:50:00Z"/>
          <w:rFonts w:ascii="Consolas" w:hAnsi="Consolas" w:cs="Consolas"/>
          <w:sz w:val="14"/>
          <w:szCs w:val="14"/>
          <w:rPrChange w:id="556" w:author="ghayman" w:date="2013-10-03T22:51:00Z">
            <w:rPr>
              <w:ins w:id="557" w:author="ghayman" w:date="2013-10-03T22:50:00Z"/>
            </w:rPr>
          </w:rPrChange>
        </w:rPr>
        <w:pPrChange w:id="558" w:author="ghayman" w:date="2013-10-03T22:52:00Z">
          <w:pPr/>
        </w:pPrChange>
      </w:pPr>
    </w:p>
    <w:p w:rsidR="00895A9A" w:rsidRPr="00895A9A" w:rsidRDefault="00895A9A">
      <w:pPr>
        <w:spacing w:after="0"/>
        <w:ind w:left="-720" w:right="-720"/>
        <w:rPr>
          <w:ins w:id="559" w:author="ghayman" w:date="2013-10-03T22:50:00Z"/>
          <w:rFonts w:ascii="Consolas" w:hAnsi="Consolas" w:cs="Consolas"/>
          <w:sz w:val="14"/>
          <w:szCs w:val="14"/>
          <w:rPrChange w:id="560" w:author="ghayman" w:date="2013-10-03T22:51:00Z">
            <w:rPr>
              <w:ins w:id="561" w:author="ghayman" w:date="2013-10-03T22:50:00Z"/>
            </w:rPr>
          </w:rPrChange>
        </w:rPr>
        <w:pPrChange w:id="562" w:author="ghayman" w:date="2013-10-03T22:52:00Z">
          <w:pPr/>
        </w:pPrChange>
      </w:pPr>
      <w:ins w:id="563" w:author="ghayman" w:date="2013-10-03T22:50:00Z">
        <w:r w:rsidRPr="00895A9A">
          <w:rPr>
            <w:rFonts w:ascii="Consolas" w:hAnsi="Consolas" w:cs="Consolas"/>
            <w:sz w:val="14"/>
            <w:szCs w:val="14"/>
            <w:rPrChange w:id="564" w:author="ghayman" w:date="2013-10-03T22:51:00Z">
              <w:rPr/>
            </w:rPrChange>
          </w:rPr>
          <w:t xml:space="preserve">------- </w:t>
        </w:r>
        <w:proofErr w:type="spellStart"/>
        <w:r w:rsidRPr="00895A9A">
          <w:rPr>
            <w:rFonts w:ascii="Consolas" w:hAnsi="Consolas" w:cs="Consolas"/>
            <w:sz w:val="14"/>
            <w:szCs w:val="14"/>
            <w:rPrChange w:id="565" w:author="ghayman" w:date="2013-10-03T22:51:00Z">
              <w:rPr/>
            </w:rPrChange>
          </w:rPr>
          <w:t>HydroDyn</w:t>
        </w:r>
        <w:proofErr w:type="spellEnd"/>
        <w:r w:rsidRPr="00895A9A">
          <w:rPr>
            <w:rFonts w:ascii="Consolas" w:hAnsi="Consolas" w:cs="Consolas"/>
            <w:sz w:val="14"/>
            <w:szCs w:val="14"/>
            <w:rPrChange w:id="566" w:author="ghayman" w:date="2013-10-03T22:51:00Z">
              <w:rPr/>
            </w:rPrChange>
          </w:rPr>
          <w:t xml:space="preserve"> v2.00.* Input File --------------------------------------------</w:t>
        </w:r>
      </w:ins>
    </w:p>
    <w:p w:rsidR="00895A9A" w:rsidRPr="00895A9A" w:rsidRDefault="00895A9A">
      <w:pPr>
        <w:spacing w:after="0"/>
        <w:ind w:left="-720" w:right="-720"/>
        <w:rPr>
          <w:ins w:id="567" w:author="ghayman" w:date="2013-10-03T22:50:00Z"/>
          <w:rFonts w:ascii="Consolas" w:hAnsi="Consolas" w:cs="Consolas"/>
          <w:sz w:val="14"/>
          <w:szCs w:val="14"/>
          <w:rPrChange w:id="568" w:author="ghayman" w:date="2013-10-03T22:51:00Z">
            <w:rPr>
              <w:ins w:id="569" w:author="ghayman" w:date="2013-10-03T22:50:00Z"/>
            </w:rPr>
          </w:rPrChange>
        </w:rPr>
        <w:pPrChange w:id="570" w:author="ghayman" w:date="2013-10-03T22:52:00Z">
          <w:pPr/>
        </w:pPrChange>
      </w:pPr>
      <w:proofErr w:type="gramStart"/>
      <w:ins w:id="571" w:author="ghayman" w:date="2013-10-03T22:50:00Z">
        <w:r w:rsidRPr="00895A9A">
          <w:rPr>
            <w:rFonts w:ascii="Consolas" w:hAnsi="Consolas" w:cs="Consolas"/>
            <w:sz w:val="14"/>
            <w:szCs w:val="14"/>
            <w:rPrChange w:id="572" w:author="ghayman" w:date="2013-10-03T22:51:00Z">
              <w:rPr/>
            </w:rPrChange>
          </w:rPr>
          <w:t>Certification Test_001.</w:t>
        </w:r>
        <w:proofErr w:type="gramEnd"/>
        <w:r w:rsidRPr="00895A9A">
          <w:rPr>
            <w:rFonts w:ascii="Consolas" w:hAnsi="Consolas" w:cs="Consolas"/>
            <w:sz w:val="14"/>
            <w:szCs w:val="14"/>
            <w:rPrChange w:id="573" w:author="ghayman" w:date="2013-10-03T22:51:00Z">
              <w:rPr/>
            </w:rPrChange>
          </w:rPr>
          <w:t xml:space="preserve">  Exercising File Echo parameter = TRUE</w:t>
        </w:r>
      </w:ins>
    </w:p>
    <w:p w:rsidR="00895A9A" w:rsidRPr="00895A9A" w:rsidRDefault="00895A9A">
      <w:pPr>
        <w:spacing w:after="0"/>
        <w:ind w:left="-720" w:right="-720"/>
        <w:rPr>
          <w:ins w:id="574" w:author="ghayman" w:date="2013-10-03T22:50:00Z"/>
          <w:rFonts w:ascii="Consolas" w:hAnsi="Consolas" w:cs="Consolas"/>
          <w:sz w:val="14"/>
          <w:szCs w:val="14"/>
          <w:rPrChange w:id="575" w:author="ghayman" w:date="2013-10-03T22:51:00Z">
            <w:rPr>
              <w:ins w:id="576" w:author="ghayman" w:date="2013-10-03T22:50:00Z"/>
            </w:rPr>
          </w:rPrChange>
        </w:rPr>
        <w:pPrChange w:id="577" w:author="ghayman" w:date="2013-10-03T22:52:00Z">
          <w:pPr/>
        </w:pPrChange>
      </w:pPr>
      <w:ins w:id="578" w:author="ghayman" w:date="2013-10-03T22:50:00Z">
        <w:r w:rsidRPr="00895A9A">
          <w:rPr>
            <w:rFonts w:ascii="Consolas" w:hAnsi="Consolas" w:cs="Consolas"/>
            <w:sz w:val="14"/>
            <w:szCs w:val="14"/>
            <w:rPrChange w:id="579" w:author="ghayman" w:date="2013-10-03T22:51:00Z">
              <w:rPr/>
            </w:rPrChange>
          </w:rPr>
          <w:t>TRUE           Echo           - Echo the input file data (flag)</w:t>
        </w:r>
      </w:ins>
    </w:p>
    <w:p w:rsidR="00895A9A" w:rsidRPr="00895A9A" w:rsidRDefault="00895A9A">
      <w:pPr>
        <w:spacing w:after="0"/>
        <w:ind w:left="-720" w:right="-720"/>
        <w:rPr>
          <w:ins w:id="580" w:author="ghayman" w:date="2013-10-03T22:50:00Z"/>
          <w:rFonts w:ascii="Consolas" w:hAnsi="Consolas" w:cs="Consolas"/>
          <w:sz w:val="14"/>
          <w:szCs w:val="14"/>
          <w:rPrChange w:id="581" w:author="ghayman" w:date="2013-10-03T22:51:00Z">
            <w:rPr>
              <w:ins w:id="582" w:author="ghayman" w:date="2013-10-03T22:50:00Z"/>
            </w:rPr>
          </w:rPrChange>
        </w:rPr>
        <w:pPrChange w:id="583" w:author="ghayman" w:date="2013-10-03T22:52:00Z">
          <w:pPr/>
        </w:pPrChange>
      </w:pPr>
      <w:ins w:id="584" w:author="ghayman" w:date="2013-10-03T22:50:00Z">
        <w:r w:rsidRPr="00895A9A">
          <w:rPr>
            <w:rFonts w:ascii="Consolas" w:hAnsi="Consolas" w:cs="Consolas"/>
            <w:sz w:val="14"/>
            <w:szCs w:val="14"/>
            <w:rPrChange w:id="585" w:author="ghayman" w:date="2013-10-03T22:51:00Z">
              <w:rPr/>
            </w:rPrChange>
          </w:rPr>
          <w:t>---------------------- ENVIRONMENTAL CONDITIONS --------------------------------</w:t>
        </w:r>
      </w:ins>
    </w:p>
    <w:p w:rsidR="00895A9A" w:rsidRPr="00895A9A" w:rsidRDefault="00895A9A">
      <w:pPr>
        <w:spacing w:after="0"/>
        <w:ind w:left="-720" w:right="-720"/>
        <w:rPr>
          <w:ins w:id="586" w:author="ghayman" w:date="2013-10-03T22:50:00Z"/>
          <w:rFonts w:ascii="Consolas" w:hAnsi="Consolas" w:cs="Consolas"/>
          <w:sz w:val="14"/>
          <w:szCs w:val="14"/>
          <w:rPrChange w:id="587" w:author="ghayman" w:date="2013-10-03T22:51:00Z">
            <w:rPr>
              <w:ins w:id="588" w:author="ghayman" w:date="2013-10-03T22:50:00Z"/>
            </w:rPr>
          </w:rPrChange>
        </w:rPr>
        <w:pPrChange w:id="589" w:author="ghayman" w:date="2013-10-03T22:52:00Z">
          <w:pPr/>
        </w:pPrChange>
      </w:pPr>
      <w:ins w:id="590" w:author="ghayman" w:date="2013-10-03T22:50:00Z">
        <w:r w:rsidRPr="00895A9A">
          <w:rPr>
            <w:rFonts w:ascii="Consolas" w:hAnsi="Consolas" w:cs="Consolas"/>
            <w:sz w:val="14"/>
            <w:szCs w:val="14"/>
            <w:rPrChange w:id="591" w:author="ghayman" w:date="2013-10-03T22:51:00Z">
              <w:rPr/>
            </w:rPrChange>
          </w:rPr>
          <w:t xml:space="preserve">1025.0         </w:t>
        </w:r>
        <w:proofErr w:type="spellStart"/>
        <w:r w:rsidRPr="00895A9A">
          <w:rPr>
            <w:rFonts w:ascii="Consolas" w:hAnsi="Consolas" w:cs="Consolas"/>
            <w:sz w:val="14"/>
            <w:szCs w:val="14"/>
            <w:rPrChange w:id="592" w:author="ghayman" w:date="2013-10-03T22:51:00Z">
              <w:rPr/>
            </w:rPrChange>
          </w:rPr>
          <w:t>WtrDens</w:t>
        </w:r>
        <w:proofErr w:type="spellEnd"/>
        <w:r w:rsidRPr="00895A9A">
          <w:rPr>
            <w:rFonts w:ascii="Consolas" w:hAnsi="Consolas" w:cs="Consolas"/>
            <w:sz w:val="14"/>
            <w:szCs w:val="14"/>
            <w:rPrChange w:id="593" w:author="ghayman" w:date="2013-10-03T22:51:00Z">
              <w:rPr/>
            </w:rPrChange>
          </w:rPr>
          <w:t xml:space="preserve">        - Water density (kg/m^3)</w:t>
        </w:r>
      </w:ins>
    </w:p>
    <w:p w:rsidR="00895A9A" w:rsidRPr="00895A9A" w:rsidRDefault="00895A9A">
      <w:pPr>
        <w:spacing w:after="0"/>
        <w:ind w:left="-720" w:right="-720"/>
        <w:rPr>
          <w:ins w:id="594" w:author="ghayman" w:date="2013-10-03T22:50:00Z"/>
          <w:rFonts w:ascii="Consolas" w:hAnsi="Consolas" w:cs="Consolas"/>
          <w:sz w:val="14"/>
          <w:szCs w:val="14"/>
          <w:rPrChange w:id="595" w:author="ghayman" w:date="2013-10-03T22:51:00Z">
            <w:rPr>
              <w:ins w:id="596" w:author="ghayman" w:date="2013-10-03T22:50:00Z"/>
            </w:rPr>
          </w:rPrChange>
        </w:rPr>
        <w:pPrChange w:id="597" w:author="ghayman" w:date="2013-10-03T22:52:00Z">
          <w:pPr/>
        </w:pPrChange>
      </w:pPr>
      <w:ins w:id="598" w:author="ghayman" w:date="2013-10-03T22:50:00Z">
        <w:r w:rsidRPr="00895A9A">
          <w:rPr>
            <w:rFonts w:ascii="Consolas" w:hAnsi="Consolas" w:cs="Consolas"/>
            <w:sz w:val="14"/>
            <w:szCs w:val="14"/>
            <w:rPrChange w:id="599" w:author="ghayman" w:date="2013-10-03T22:51:00Z">
              <w:rPr/>
            </w:rPrChange>
          </w:rPr>
          <w:t xml:space="preserve">  45.0         </w:t>
        </w:r>
        <w:proofErr w:type="spellStart"/>
        <w:r w:rsidRPr="00895A9A">
          <w:rPr>
            <w:rFonts w:ascii="Consolas" w:hAnsi="Consolas" w:cs="Consolas"/>
            <w:sz w:val="14"/>
            <w:szCs w:val="14"/>
            <w:rPrChange w:id="600" w:author="ghayman" w:date="2013-10-03T22:51:00Z">
              <w:rPr/>
            </w:rPrChange>
          </w:rPr>
          <w:t>WtrDpth</w:t>
        </w:r>
        <w:proofErr w:type="spellEnd"/>
        <w:r w:rsidRPr="00895A9A">
          <w:rPr>
            <w:rFonts w:ascii="Consolas" w:hAnsi="Consolas" w:cs="Consolas"/>
            <w:sz w:val="14"/>
            <w:szCs w:val="14"/>
            <w:rPrChange w:id="601" w:author="ghayman" w:date="2013-10-03T22:51:00Z">
              <w:rPr/>
            </w:rPrChange>
          </w:rPr>
          <w:t xml:space="preserve">        - Water depth (meters)</w:t>
        </w:r>
      </w:ins>
    </w:p>
    <w:p w:rsidR="00895A9A" w:rsidRPr="00895A9A" w:rsidRDefault="00895A9A">
      <w:pPr>
        <w:spacing w:after="0"/>
        <w:ind w:left="-720" w:right="-720"/>
        <w:rPr>
          <w:ins w:id="602" w:author="ghayman" w:date="2013-10-03T22:50:00Z"/>
          <w:rFonts w:ascii="Consolas" w:hAnsi="Consolas" w:cs="Consolas"/>
          <w:sz w:val="14"/>
          <w:szCs w:val="14"/>
          <w:rPrChange w:id="603" w:author="ghayman" w:date="2013-10-03T22:51:00Z">
            <w:rPr>
              <w:ins w:id="604" w:author="ghayman" w:date="2013-10-03T22:50:00Z"/>
            </w:rPr>
          </w:rPrChange>
        </w:rPr>
        <w:pPrChange w:id="605" w:author="ghayman" w:date="2013-10-03T22:52:00Z">
          <w:pPr/>
        </w:pPrChange>
      </w:pPr>
      <w:ins w:id="606" w:author="ghayman" w:date="2013-10-03T22:50:00Z">
        <w:r w:rsidRPr="00895A9A">
          <w:rPr>
            <w:rFonts w:ascii="Consolas" w:hAnsi="Consolas" w:cs="Consolas"/>
            <w:sz w:val="14"/>
            <w:szCs w:val="14"/>
            <w:rPrChange w:id="607" w:author="ghayman" w:date="2013-10-03T22:51:00Z">
              <w:rPr/>
            </w:rPrChange>
          </w:rPr>
          <w:t xml:space="preserve">   0.0         MSL2SWL        - Offset between still-water level and mean sea level (meters) [positive upward; must be zero if </w:t>
        </w:r>
        <w:proofErr w:type="spellStart"/>
        <w:r w:rsidRPr="00895A9A">
          <w:rPr>
            <w:rFonts w:ascii="Consolas" w:hAnsi="Consolas" w:cs="Consolas"/>
            <w:sz w:val="14"/>
            <w:szCs w:val="14"/>
            <w:rPrChange w:id="608" w:author="ghayman" w:date="2013-10-03T22:51:00Z">
              <w:rPr/>
            </w:rPrChange>
          </w:rPr>
          <w:t>HasWAMIT</w:t>
        </w:r>
        <w:proofErr w:type="spellEnd"/>
        <w:r w:rsidRPr="00895A9A">
          <w:rPr>
            <w:rFonts w:ascii="Consolas" w:hAnsi="Consolas" w:cs="Consolas"/>
            <w:sz w:val="14"/>
            <w:szCs w:val="14"/>
            <w:rPrChange w:id="609" w:author="ghayman" w:date="2013-10-03T22:51:00Z">
              <w:rPr/>
            </w:rPrChange>
          </w:rPr>
          <w:t>=TRUE]</w:t>
        </w:r>
      </w:ins>
    </w:p>
    <w:p w:rsidR="00895A9A" w:rsidRPr="00895A9A" w:rsidRDefault="00895A9A">
      <w:pPr>
        <w:spacing w:after="0"/>
        <w:ind w:left="-720" w:right="-720"/>
        <w:rPr>
          <w:ins w:id="610" w:author="ghayman" w:date="2013-10-03T22:50:00Z"/>
          <w:rFonts w:ascii="Consolas" w:hAnsi="Consolas" w:cs="Consolas"/>
          <w:sz w:val="14"/>
          <w:szCs w:val="14"/>
          <w:rPrChange w:id="611" w:author="ghayman" w:date="2013-10-03T22:51:00Z">
            <w:rPr>
              <w:ins w:id="612" w:author="ghayman" w:date="2013-10-03T22:50:00Z"/>
            </w:rPr>
          </w:rPrChange>
        </w:rPr>
        <w:pPrChange w:id="613" w:author="ghayman" w:date="2013-10-03T22:52:00Z">
          <w:pPr/>
        </w:pPrChange>
      </w:pPr>
      <w:ins w:id="614" w:author="ghayman" w:date="2013-10-03T22:50:00Z">
        <w:r w:rsidRPr="00895A9A">
          <w:rPr>
            <w:rFonts w:ascii="Consolas" w:hAnsi="Consolas" w:cs="Consolas"/>
            <w:sz w:val="14"/>
            <w:szCs w:val="14"/>
            <w:rPrChange w:id="615" w:author="ghayman" w:date="2013-10-03T22:51:00Z">
              <w:rPr/>
            </w:rPrChange>
          </w:rPr>
          <w:t>---------------------- WAVES ---------------------------------------------------</w:t>
        </w:r>
      </w:ins>
    </w:p>
    <w:p w:rsidR="00895A9A" w:rsidRPr="00895A9A" w:rsidRDefault="00895A9A">
      <w:pPr>
        <w:spacing w:after="0"/>
        <w:ind w:left="-720" w:right="-720"/>
        <w:rPr>
          <w:ins w:id="616" w:author="ghayman" w:date="2013-10-03T22:50:00Z"/>
          <w:rFonts w:ascii="Consolas" w:hAnsi="Consolas" w:cs="Consolas"/>
          <w:sz w:val="14"/>
          <w:szCs w:val="14"/>
          <w:rPrChange w:id="617" w:author="ghayman" w:date="2013-10-03T22:51:00Z">
            <w:rPr>
              <w:ins w:id="618" w:author="ghayman" w:date="2013-10-03T22:50:00Z"/>
            </w:rPr>
          </w:rPrChange>
        </w:rPr>
        <w:pPrChange w:id="619" w:author="ghayman" w:date="2013-10-03T22:52:00Z">
          <w:pPr/>
        </w:pPrChange>
      </w:pPr>
      <w:ins w:id="620" w:author="ghayman" w:date="2013-10-03T22:50:00Z">
        <w:r w:rsidRPr="00895A9A">
          <w:rPr>
            <w:rFonts w:ascii="Consolas" w:hAnsi="Consolas" w:cs="Consolas"/>
            <w:sz w:val="14"/>
            <w:szCs w:val="14"/>
            <w:rPrChange w:id="621" w:author="ghayman" w:date="2013-10-03T22:51:00Z">
              <w:rPr/>
            </w:rPrChange>
          </w:rPr>
          <w:t xml:space="preserve">   2           </w:t>
        </w:r>
        <w:proofErr w:type="spellStart"/>
        <w:r w:rsidRPr="00895A9A">
          <w:rPr>
            <w:rFonts w:ascii="Consolas" w:hAnsi="Consolas" w:cs="Consolas"/>
            <w:sz w:val="14"/>
            <w:szCs w:val="14"/>
            <w:rPrChange w:id="622" w:author="ghayman" w:date="2013-10-03T22:51:00Z">
              <w:rPr/>
            </w:rPrChange>
          </w:rPr>
          <w:t>WaveMod</w:t>
        </w:r>
        <w:proofErr w:type="spellEnd"/>
        <w:r w:rsidRPr="00895A9A">
          <w:rPr>
            <w:rFonts w:ascii="Consolas" w:hAnsi="Consolas" w:cs="Consolas"/>
            <w:sz w:val="14"/>
            <w:szCs w:val="14"/>
            <w:rPrChange w:id="623" w:author="ghayman" w:date="2013-10-03T22:51:00Z">
              <w:rPr/>
            </w:rPrChange>
          </w:rPr>
          <w:t xml:space="preserve">        - Incident wave kinematics model {0: none=still water, 1: plane progressive (regular), 1P#: plane progressive with user-specified phase, 2: JONSWAP/Pierson-</w:t>
        </w:r>
        <w:proofErr w:type="spellStart"/>
        <w:r w:rsidRPr="00895A9A">
          <w:rPr>
            <w:rFonts w:ascii="Consolas" w:hAnsi="Consolas" w:cs="Consolas"/>
            <w:sz w:val="14"/>
            <w:szCs w:val="14"/>
            <w:rPrChange w:id="624" w:author="ghayman" w:date="2013-10-03T22:51:00Z">
              <w:rPr/>
            </w:rPrChange>
          </w:rPr>
          <w:t>Moskowitz</w:t>
        </w:r>
        <w:proofErr w:type="spellEnd"/>
        <w:r w:rsidRPr="00895A9A">
          <w:rPr>
            <w:rFonts w:ascii="Consolas" w:hAnsi="Consolas" w:cs="Consolas"/>
            <w:sz w:val="14"/>
            <w:szCs w:val="14"/>
            <w:rPrChange w:id="625" w:author="ghayman" w:date="2013-10-03T22:51:00Z">
              <w:rPr/>
            </w:rPrChange>
          </w:rPr>
          <w:t xml:space="preserve"> spectrum (irregular), 3: White noise spectrum, 4: user-defined spectrum from routine </w:t>
        </w:r>
        <w:proofErr w:type="spellStart"/>
        <w:r w:rsidRPr="00895A9A">
          <w:rPr>
            <w:rFonts w:ascii="Consolas" w:hAnsi="Consolas" w:cs="Consolas"/>
            <w:sz w:val="14"/>
            <w:szCs w:val="14"/>
            <w:rPrChange w:id="626" w:author="ghayman" w:date="2013-10-03T22:51:00Z">
              <w:rPr/>
            </w:rPrChange>
          </w:rPr>
          <w:t>UserWaveSpctrm</w:t>
        </w:r>
        <w:proofErr w:type="spellEnd"/>
        <w:r w:rsidRPr="00895A9A">
          <w:rPr>
            <w:rFonts w:ascii="Consolas" w:hAnsi="Consolas" w:cs="Consolas"/>
            <w:sz w:val="14"/>
            <w:szCs w:val="14"/>
            <w:rPrChange w:id="627" w:author="ghayman" w:date="2013-10-03T22:51:00Z">
              <w:rPr/>
            </w:rPrChange>
          </w:rPr>
          <w:t xml:space="preserve"> (irregular), 5: GH Bladed wave data [option 5 is invalid for </w:t>
        </w:r>
        <w:proofErr w:type="spellStart"/>
        <w:r w:rsidRPr="00895A9A">
          <w:rPr>
            <w:rFonts w:ascii="Consolas" w:hAnsi="Consolas" w:cs="Consolas"/>
            <w:sz w:val="14"/>
            <w:szCs w:val="14"/>
            <w:rPrChange w:id="628" w:author="ghayman" w:date="2013-10-03T22:51:00Z">
              <w:rPr/>
            </w:rPrChange>
          </w:rPr>
          <w:t>HasWAMIT</w:t>
        </w:r>
        <w:proofErr w:type="spellEnd"/>
        <w:r w:rsidRPr="00895A9A">
          <w:rPr>
            <w:rFonts w:ascii="Consolas" w:hAnsi="Consolas" w:cs="Consolas"/>
            <w:sz w:val="14"/>
            <w:szCs w:val="14"/>
            <w:rPrChange w:id="629" w:author="ghayman" w:date="2013-10-03T22:51:00Z">
              <w:rPr/>
            </w:rPrChange>
          </w:rPr>
          <w:t xml:space="preserve"> = TRUE   0           </w:t>
        </w:r>
      </w:ins>
      <w:ins w:id="630" w:author="ghayman" w:date="2013-10-03T22:57:00Z">
        <w:r>
          <w:rPr>
            <w:rFonts w:ascii="Consolas" w:hAnsi="Consolas" w:cs="Consolas"/>
            <w:sz w:val="14"/>
            <w:szCs w:val="14"/>
          </w:rPr>
          <w:t xml:space="preserve">   </w:t>
        </w:r>
      </w:ins>
      <w:proofErr w:type="spellStart"/>
      <w:ins w:id="631" w:author="ghayman" w:date="2013-10-03T22:50:00Z">
        <w:r w:rsidRPr="00895A9A">
          <w:rPr>
            <w:rFonts w:ascii="Consolas" w:hAnsi="Consolas" w:cs="Consolas"/>
            <w:sz w:val="14"/>
            <w:szCs w:val="14"/>
            <w:rPrChange w:id="632" w:author="ghayman" w:date="2013-10-03T22:51:00Z">
              <w:rPr/>
            </w:rPrChange>
          </w:rPr>
          <w:t>WaveStMod</w:t>
        </w:r>
        <w:proofErr w:type="spellEnd"/>
        <w:r w:rsidRPr="00895A9A">
          <w:rPr>
            <w:rFonts w:ascii="Consolas" w:hAnsi="Consolas" w:cs="Consolas"/>
            <w:sz w:val="14"/>
            <w:szCs w:val="14"/>
            <w:rPrChange w:id="633" w:author="ghayman" w:date="2013-10-03T22:51:00Z">
              <w:rPr/>
            </w:rPrChange>
          </w:rPr>
          <w:t xml:space="preserve">      - Model for stretching incident wave kinematics to instantaneous free surface {0: none=no stretching, 1: vertical stretching, 2: extrapolation stretching, </w:t>
        </w:r>
      </w:ins>
      <w:ins w:id="634" w:author="ghayman" w:date="2013-10-03T22:56:00Z">
        <w:r>
          <w:rPr>
            <w:rFonts w:ascii="Consolas" w:hAnsi="Consolas" w:cs="Consolas"/>
            <w:sz w:val="14"/>
            <w:szCs w:val="14"/>
          </w:rPr>
          <w:t>…</w:t>
        </w:r>
      </w:ins>
    </w:p>
    <w:p w:rsidR="00895A9A" w:rsidRPr="00895A9A" w:rsidRDefault="00895A9A">
      <w:pPr>
        <w:spacing w:after="0"/>
        <w:ind w:left="-720" w:right="-720"/>
        <w:rPr>
          <w:ins w:id="635" w:author="ghayman" w:date="2013-10-03T22:50:00Z"/>
          <w:rFonts w:ascii="Consolas" w:hAnsi="Consolas" w:cs="Consolas"/>
          <w:sz w:val="14"/>
          <w:szCs w:val="14"/>
          <w:rPrChange w:id="636" w:author="ghayman" w:date="2013-10-03T22:51:00Z">
            <w:rPr>
              <w:ins w:id="637" w:author="ghayman" w:date="2013-10-03T22:50:00Z"/>
            </w:rPr>
          </w:rPrChange>
        </w:rPr>
        <w:pPrChange w:id="638" w:author="ghayman" w:date="2013-10-03T22:52:00Z">
          <w:pPr/>
        </w:pPrChange>
      </w:pPr>
      <w:ins w:id="639" w:author="ghayman" w:date="2013-10-03T22:50:00Z">
        <w:r w:rsidRPr="00895A9A">
          <w:rPr>
            <w:rFonts w:ascii="Consolas" w:hAnsi="Consolas" w:cs="Consolas"/>
            <w:sz w:val="14"/>
            <w:szCs w:val="14"/>
            <w:rPrChange w:id="640" w:author="ghayman" w:date="2013-10-03T22:51:00Z">
              <w:rPr/>
            </w:rPrChange>
          </w:rPr>
          <w:t xml:space="preserve">3630.0         </w:t>
        </w:r>
        <w:proofErr w:type="spellStart"/>
        <w:r w:rsidRPr="00895A9A">
          <w:rPr>
            <w:rFonts w:ascii="Consolas" w:hAnsi="Consolas" w:cs="Consolas"/>
            <w:sz w:val="14"/>
            <w:szCs w:val="14"/>
            <w:rPrChange w:id="641" w:author="ghayman" w:date="2013-10-03T22:51:00Z">
              <w:rPr/>
            </w:rPrChange>
          </w:rPr>
          <w:t>WaveTMax</w:t>
        </w:r>
        <w:proofErr w:type="spellEnd"/>
        <w:r w:rsidRPr="00895A9A">
          <w:rPr>
            <w:rFonts w:ascii="Consolas" w:hAnsi="Consolas" w:cs="Consolas"/>
            <w:sz w:val="14"/>
            <w:szCs w:val="14"/>
            <w:rPrChange w:id="642" w:author="ghayman" w:date="2013-10-03T22:51:00Z">
              <w:rPr/>
            </w:rPrChange>
          </w:rPr>
          <w:t xml:space="preserve">       - Analysis time for incident wave calculations (sec) [unused when </w:t>
        </w:r>
        <w:proofErr w:type="spellStart"/>
        <w:r w:rsidRPr="00895A9A">
          <w:rPr>
            <w:rFonts w:ascii="Consolas" w:hAnsi="Consolas" w:cs="Consolas"/>
            <w:sz w:val="14"/>
            <w:szCs w:val="14"/>
            <w:rPrChange w:id="643" w:author="ghayman" w:date="2013-10-03T22:51:00Z">
              <w:rPr/>
            </w:rPrChange>
          </w:rPr>
          <w:t>WaveMod</w:t>
        </w:r>
        <w:proofErr w:type="spellEnd"/>
        <w:r w:rsidRPr="00895A9A">
          <w:rPr>
            <w:rFonts w:ascii="Consolas" w:hAnsi="Consolas" w:cs="Consolas"/>
            <w:sz w:val="14"/>
            <w:szCs w:val="14"/>
            <w:rPrChange w:id="644" w:author="ghayman" w:date="2013-10-03T22:51:00Z">
              <w:rPr/>
            </w:rPrChange>
          </w:rPr>
          <w:t xml:space="preserve">=0] [determines </w:t>
        </w:r>
        <w:proofErr w:type="spellStart"/>
        <w:r w:rsidRPr="00895A9A">
          <w:rPr>
            <w:rFonts w:ascii="Consolas" w:hAnsi="Consolas" w:cs="Consolas"/>
            <w:sz w:val="14"/>
            <w:szCs w:val="14"/>
            <w:rPrChange w:id="645" w:author="ghayman" w:date="2013-10-03T22:51:00Z">
              <w:rPr/>
            </w:rPrChange>
          </w:rPr>
          <w:t>WaveDOmega</w:t>
        </w:r>
        <w:proofErr w:type="spellEnd"/>
        <w:r w:rsidRPr="00895A9A">
          <w:rPr>
            <w:rFonts w:ascii="Consolas" w:hAnsi="Consolas" w:cs="Consolas"/>
            <w:sz w:val="14"/>
            <w:szCs w:val="14"/>
            <w:rPrChange w:id="646" w:author="ghayman" w:date="2013-10-03T22:51:00Z">
              <w:rPr/>
            </w:rPrChange>
          </w:rPr>
          <w:t>=2Pi/</w:t>
        </w:r>
        <w:proofErr w:type="spellStart"/>
        <w:r w:rsidRPr="00895A9A">
          <w:rPr>
            <w:rFonts w:ascii="Consolas" w:hAnsi="Consolas" w:cs="Consolas"/>
            <w:sz w:val="14"/>
            <w:szCs w:val="14"/>
            <w:rPrChange w:id="647" w:author="ghayman" w:date="2013-10-03T22:51:00Z">
              <w:rPr/>
            </w:rPrChange>
          </w:rPr>
          <w:t>WaveTMax</w:t>
        </w:r>
        <w:proofErr w:type="spellEnd"/>
        <w:r w:rsidRPr="00895A9A">
          <w:rPr>
            <w:rFonts w:ascii="Consolas" w:hAnsi="Consolas" w:cs="Consolas"/>
            <w:sz w:val="14"/>
            <w:szCs w:val="14"/>
            <w:rPrChange w:id="648" w:author="ghayman" w:date="2013-10-03T22:51:00Z">
              <w:rPr/>
            </w:rPrChange>
          </w:rPr>
          <w:t xml:space="preserve"> in the IFFT]</w:t>
        </w:r>
      </w:ins>
    </w:p>
    <w:p w:rsidR="00895A9A" w:rsidRPr="00895A9A" w:rsidRDefault="00895A9A">
      <w:pPr>
        <w:spacing w:after="0"/>
        <w:ind w:left="-720" w:right="-720"/>
        <w:rPr>
          <w:ins w:id="649" w:author="ghayman" w:date="2013-10-03T22:50:00Z"/>
          <w:rFonts w:ascii="Consolas" w:hAnsi="Consolas" w:cs="Consolas"/>
          <w:sz w:val="14"/>
          <w:szCs w:val="14"/>
          <w:rPrChange w:id="650" w:author="ghayman" w:date="2013-10-03T22:51:00Z">
            <w:rPr>
              <w:ins w:id="651" w:author="ghayman" w:date="2013-10-03T22:50:00Z"/>
            </w:rPr>
          </w:rPrChange>
        </w:rPr>
        <w:pPrChange w:id="652" w:author="ghayman" w:date="2013-10-03T22:52:00Z">
          <w:pPr/>
        </w:pPrChange>
      </w:pPr>
      <w:ins w:id="653" w:author="ghayman" w:date="2013-10-03T22:50:00Z">
        <w:r w:rsidRPr="00895A9A">
          <w:rPr>
            <w:rFonts w:ascii="Consolas" w:hAnsi="Consolas" w:cs="Consolas"/>
            <w:sz w:val="14"/>
            <w:szCs w:val="14"/>
            <w:rPrChange w:id="654" w:author="ghayman" w:date="2013-10-03T22:51:00Z">
              <w:rPr/>
            </w:rPrChange>
          </w:rPr>
          <w:t xml:space="preserve">   0.25        </w:t>
        </w:r>
        <w:proofErr w:type="spellStart"/>
        <w:r w:rsidRPr="00895A9A">
          <w:rPr>
            <w:rFonts w:ascii="Consolas" w:hAnsi="Consolas" w:cs="Consolas"/>
            <w:sz w:val="14"/>
            <w:szCs w:val="14"/>
            <w:rPrChange w:id="655" w:author="ghayman" w:date="2013-10-03T22:51:00Z">
              <w:rPr/>
            </w:rPrChange>
          </w:rPr>
          <w:t>WaveDT</w:t>
        </w:r>
        <w:proofErr w:type="spellEnd"/>
        <w:r w:rsidRPr="00895A9A">
          <w:rPr>
            <w:rFonts w:ascii="Consolas" w:hAnsi="Consolas" w:cs="Consolas"/>
            <w:sz w:val="14"/>
            <w:szCs w:val="14"/>
            <w:rPrChange w:id="656" w:author="ghayman" w:date="2013-10-03T22:51:00Z">
              <w:rPr/>
            </w:rPrChange>
          </w:rPr>
          <w:t xml:space="preserve">         - Time step for incident wave calculations (sec) [unused when </w:t>
        </w:r>
        <w:proofErr w:type="spellStart"/>
        <w:r w:rsidRPr="00895A9A">
          <w:rPr>
            <w:rFonts w:ascii="Consolas" w:hAnsi="Consolas" w:cs="Consolas"/>
            <w:sz w:val="14"/>
            <w:szCs w:val="14"/>
            <w:rPrChange w:id="657" w:author="ghayman" w:date="2013-10-03T22:51:00Z">
              <w:rPr/>
            </w:rPrChange>
          </w:rPr>
          <w:t>WaveMod</w:t>
        </w:r>
        <w:proofErr w:type="spellEnd"/>
        <w:r w:rsidRPr="00895A9A">
          <w:rPr>
            <w:rFonts w:ascii="Consolas" w:hAnsi="Consolas" w:cs="Consolas"/>
            <w:sz w:val="14"/>
            <w:szCs w:val="14"/>
            <w:rPrChange w:id="658" w:author="ghayman" w:date="2013-10-03T22:51:00Z">
              <w:rPr/>
            </w:rPrChange>
          </w:rPr>
          <w:t>=0] [0.1&lt;=</w:t>
        </w:r>
        <w:proofErr w:type="spellStart"/>
        <w:r w:rsidRPr="00895A9A">
          <w:rPr>
            <w:rFonts w:ascii="Consolas" w:hAnsi="Consolas" w:cs="Consolas"/>
            <w:sz w:val="14"/>
            <w:szCs w:val="14"/>
            <w:rPrChange w:id="659" w:author="ghayman" w:date="2013-10-03T22:51:00Z">
              <w:rPr/>
            </w:rPrChange>
          </w:rPr>
          <w:t>WaveDT</w:t>
        </w:r>
        <w:proofErr w:type="spellEnd"/>
        <w:r w:rsidRPr="00895A9A">
          <w:rPr>
            <w:rFonts w:ascii="Consolas" w:hAnsi="Consolas" w:cs="Consolas"/>
            <w:sz w:val="14"/>
            <w:szCs w:val="14"/>
            <w:rPrChange w:id="660" w:author="ghayman" w:date="2013-10-03T22:51:00Z">
              <w:rPr/>
            </w:rPrChange>
          </w:rPr>
          <w:t xml:space="preserve">&lt;=1.0 recommended] [determines </w:t>
        </w:r>
        <w:proofErr w:type="spellStart"/>
        <w:r w:rsidRPr="00895A9A">
          <w:rPr>
            <w:rFonts w:ascii="Consolas" w:hAnsi="Consolas" w:cs="Consolas"/>
            <w:sz w:val="14"/>
            <w:szCs w:val="14"/>
            <w:rPrChange w:id="661" w:author="ghayman" w:date="2013-10-03T22:51:00Z">
              <w:rPr/>
            </w:rPrChange>
          </w:rPr>
          <w:t>WaveOmegaMax</w:t>
        </w:r>
        <w:proofErr w:type="spellEnd"/>
        <w:r w:rsidRPr="00895A9A">
          <w:rPr>
            <w:rFonts w:ascii="Consolas" w:hAnsi="Consolas" w:cs="Consolas"/>
            <w:sz w:val="14"/>
            <w:szCs w:val="14"/>
            <w:rPrChange w:id="662" w:author="ghayman" w:date="2013-10-03T22:51:00Z">
              <w:rPr/>
            </w:rPrChange>
          </w:rPr>
          <w:t>=Pi/</w:t>
        </w:r>
        <w:proofErr w:type="spellStart"/>
        <w:r w:rsidRPr="00895A9A">
          <w:rPr>
            <w:rFonts w:ascii="Consolas" w:hAnsi="Consolas" w:cs="Consolas"/>
            <w:sz w:val="14"/>
            <w:szCs w:val="14"/>
            <w:rPrChange w:id="663" w:author="ghayman" w:date="2013-10-03T22:51:00Z">
              <w:rPr/>
            </w:rPrChange>
          </w:rPr>
          <w:t>WaveDT</w:t>
        </w:r>
        <w:proofErr w:type="spellEnd"/>
        <w:r w:rsidRPr="00895A9A">
          <w:rPr>
            <w:rFonts w:ascii="Consolas" w:hAnsi="Consolas" w:cs="Consolas"/>
            <w:sz w:val="14"/>
            <w:szCs w:val="14"/>
            <w:rPrChange w:id="664" w:author="ghayman" w:date="2013-10-03T22:51:00Z">
              <w:rPr/>
            </w:rPrChange>
          </w:rPr>
          <w:t xml:space="preserve"> in the IFFT]</w:t>
        </w:r>
      </w:ins>
    </w:p>
    <w:p w:rsidR="00895A9A" w:rsidRPr="00895A9A" w:rsidRDefault="00895A9A">
      <w:pPr>
        <w:spacing w:after="0"/>
        <w:ind w:left="-720" w:right="-720"/>
        <w:rPr>
          <w:ins w:id="665" w:author="ghayman" w:date="2013-10-03T22:50:00Z"/>
          <w:rFonts w:ascii="Consolas" w:hAnsi="Consolas" w:cs="Consolas"/>
          <w:sz w:val="14"/>
          <w:szCs w:val="14"/>
          <w:rPrChange w:id="666" w:author="ghayman" w:date="2013-10-03T22:51:00Z">
            <w:rPr>
              <w:ins w:id="667" w:author="ghayman" w:date="2013-10-03T22:50:00Z"/>
            </w:rPr>
          </w:rPrChange>
        </w:rPr>
        <w:pPrChange w:id="668" w:author="ghayman" w:date="2013-10-03T22:52:00Z">
          <w:pPr/>
        </w:pPrChange>
      </w:pPr>
      <w:ins w:id="669" w:author="ghayman" w:date="2013-10-03T22:50:00Z">
        <w:r w:rsidRPr="00895A9A">
          <w:rPr>
            <w:rFonts w:ascii="Consolas" w:hAnsi="Consolas" w:cs="Consolas"/>
            <w:sz w:val="14"/>
            <w:szCs w:val="14"/>
            <w:rPrChange w:id="670" w:author="ghayman" w:date="2013-10-03T22:51:00Z">
              <w:rPr/>
            </w:rPrChange>
          </w:rPr>
          <w:t xml:space="preserve">   6.0         </w:t>
        </w:r>
        <w:proofErr w:type="spellStart"/>
        <w:r w:rsidRPr="00895A9A">
          <w:rPr>
            <w:rFonts w:ascii="Consolas" w:hAnsi="Consolas" w:cs="Consolas"/>
            <w:sz w:val="14"/>
            <w:szCs w:val="14"/>
            <w:rPrChange w:id="671" w:author="ghayman" w:date="2013-10-03T22:51:00Z">
              <w:rPr/>
            </w:rPrChange>
          </w:rPr>
          <w:t>WaveHs</w:t>
        </w:r>
        <w:proofErr w:type="spellEnd"/>
        <w:r w:rsidRPr="00895A9A">
          <w:rPr>
            <w:rFonts w:ascii="Consolas" w:hAnsi="Consolas" w:cs="Consolas"/>
            <w:sz w:val="14"/>
            <w:szCs w:val="14"/>
            <w:rPrChange w:id="672" w:author="ghayman" w:date="2013-10-03T22:51:00Z">
              <w:rPr/>
            </w:rPrChange>
          </w:rPr>
          <w:t xml:space="preserve">         - Significant wave height of incident waves (meters) [used only when </w:t>
        </w:r>
        <w:proofErr w:type="spellStart"/>
        <w:r w:rsidRPr="00895A9A">
          <w:rPr>
            <w:rFonts w:ascii="Consolas" w:hAnsi="Consolas" w:cs="Consolas"/>
            <w:sz w:val="14"/>
            <w:szCs w:val="14"/>
            <w:rPrChange w:id="673" w:author="ghayman" w:date="2013-10-03T22:51:00Z">
              <w:rPr/>
            </w:rPrChange>
          </w:rPr>
          <w:t>WaveMod</w:t>
        </w:r>
        <w:proofErr w:type="spellEnd"/>
        <w:r w:rsidRPr="00895A9A">
          <w:rPr>
            <w:rFonts w:ascii="Consolas" w:hAnsi="Consolas" w:cs="Consolas"/>
            <w:sz w:val="14"/>
            <w:szCs w:val="14"/>
            <w:rPrChange w:id="674" w:author="ghayman" w:date="2013-10-03T22:51:00Z">
              <w:rPr/>
            </w:rPrChange>
          </w:rPr>
          <w:t>=1, 2, or 3]</w:t>
        </w:r>
      </w:ins>
    </w:p>
    <w:p w:rsidR="00895A9A" w:rsidRPr="00895A9A" w:rsidRDefault="00895A9A">
      <w:pPr>
        <w:spacing w:after="0"/>
        <w:ind w:left="-720" w:right="-720"/>
        <w:rPr>
          <w:ins w:id="675" w:author="ghayman" w:date="2013-10-03T22:50:00Z"/>
          <w:rFonts w:ascii="Consolas" w:hAnsi="Consolas" w:cs="Consolas"/>
          <w:sz w:val="14"/>
          <w:szCs w:val="14"/>
          <w:rPrChange w:id="676" w:author="ghayman" w:date="2013-10-03T22:51:00Z">
            <w:rPr>
              <w:ins w:id="677" w:author="ghayman" w:date="2013-10-03T22:50:00Z"/>
            </w:rPr>
          </w:rPrChange>
        </w:rPr>
        <w:pPrChange w:id="678" w:author="ghayman" w:date="2013-10-03T22:52:00Z">
          <w:pPr/>
        </w:pPrChange>
      </w:pPr>
      <w:ins w:id="679" w:author="ghayman" w:date="2013-10-03T22:50:00Z">
        <w:r w:rsidRPr="00895A9A">
          <w:rPr>
            <w:rFonts w:ascii="Consolas" w:hAnsi="Consolas" w:cs="Consolas"/>
            <w:sz w:val="14"/>
            <w:szCs w:val="14"/>
            <w:rPrChange w:id="680" w:author="ghayman" w:date="2013-10-03T22:51:00Z">
              <w:rPr/>
            </w:rPrChange>
          </w:rPr>
          <w:t xml:space="preserve">  10.0         </w:t>
        </w:r>
        <w:proofErr w:type="spellStart"/>
        <w:r w:rsidRPr="00895A9A">
          <w:rPr>
            <w:rFonts w:ascii="Consolas" w:hAnsi="Consolas" w:cs="Consolas"/>
            <w:sz w:val="14"/>
            <w:szCs w:val="14"/>
            <w:rPrChange w:id="681" w:author="ghayman" w:date="2013-10-03T22:51:00Z">
              <w:rPr/>
            </w:rPrChange>
          </w:rPr>
          <w:t>WaveTp</w:t>
        </w:r>
        <w:proofErr w:type="spellEnd"/>
        <w:r w:rsidRPr="00895A9A">
          <w:rPr>
            <w:rFonts w:ascii="Consolas" w:hAnsi="Consolas" w:cs="Consolas"/>
            <w:sz w:val="14"/>
            <w:szCs w:val="14"/>
            <w:rPrChange w:id="682" w:author="ghayman" w:date="2013-10-03T22:51:00Z">
              <w:rPr/>
            </w:rPrChange>
          </w:rPr>
          <w:t xml:space="preserve">         - Peak-spectral period of incident waves (sec) [used only when </w:t>
        </w:r>
        <w:proofErr w:type="spellStart"/>
        <w:r w:rsidRPr="00895A9A">
          <w:rPr>
            <w:rFonts w:ascii="Consolas" w:hAnsi="Consolas" w:cs="Consolas"/>
            <w:sz w:val="14"/>
            <w:szCs w:val="14"/>
            <w:rPrChange w:id="683" w:author="ghayman" w:date="2013-10-03T22:51:00Z">
              <w:rPr/>
            </w:rPrChange>
          </w:rPr>
          <w:t>WaveMod</w:t>
        </w:r>
        <w:proofErr w:type="spellEnd"/>
        <w:r w:rsidRPr="00895A9A">
          <w:rPr>
            <w:rFonts w:ascii="Consolas" w:hAnsi="Consolas" w:cs="Consolas"/>
            <w:sz w:val="14"/>
            <w:szCs w:val="14"/>
            <w:rPrChange w:id="684" w:author="ghayman" w:date="2013-10-03T22:51:00Z">
              <w:rPr/>
            </w:rPrChange>
          </w:rPr>
          <w:t>=1 or 2]</w:t>
        </w:r>
      </w:ins>
    </w:p>
    <w:p w:rsidR="00895A9A" w:rsidRPr="00895A9A" w:rsidRDefault="00895A9A">
      <w:pPr>
        <w:spacing w:after="0"/>
        <w:ind w:left="-720" w:right="-720"/>
        <w:rPr>
          <w:ins w:id="685" w:author="ghayman" w:date="2013-10-03T22:50:00Z"/>
          <w:rFonts w:ascii="Consolas" w:hAnsi="Consolas" w:cs="Consolas"/>
          <w:sz w:val="14"/>
          <w:szCs w:val="14"/>
          <w:rPrChange w:id="686" w:author="ghayman" w:date="2013-10-03T22:51:00Z">
            <w:rPr>
              <w:ins w:id="687" w:author="ghayman" w:date="2013-10-03T22:50:00Z"/>
            </w:rPr>
          </w:rPrChange>
        </w:rPr>
        <w:pPrChange w:id="688" w:author="ghayman" w:date="2013-10-03T22:52:00Z">
          <w:pPr/>
        </w:pPrChange>
      </w:pPr>
      <w:ins w:id="689" w:author="ghayman" w:date="2013-10-03T22:50:00Z">
        <w:r w:rsidRPr="00895A9A">
          <w:rPr>
            <w:rFonts w:ascii="Consolas" w:hAnsi="Consolas" w:cs="Consolas"/>
            <w:sz w:val="14"/>
            <w:szCs w:val="14"/>
            <w:rPrChange w:id="690" w:author="ghayman" w:date="2013-10-03T22:51:00Z">
              <w:rPr/>
            </w:rPrChange>
          </w:rPr>
          <w:t xml:space="preserve">DEFAULT        </w:t>
        </w:r>
        <w:proofErr w:type="spellStart"/>
        <w:r w:rsidRPr="00895A9A">
          <w:rPr>
            <w:rFonts w:ascii="Consolas" w:hAnsi="Consolas" w:cs="Consolas"/>
            <w:sz w:val="14"/>
            <w:szCs w:val="14"/>
            <w:rPrChange w:id="691" w:author="ghayman" w:date="2013-10-03T22:51:00Z">
              <w:rPr/>
            </w:rPrChange>
          </w:rPr>
          <w:t>WavePkShp</w:t>
        </w:r>
        <w:proofErr w:type="spellEnd"/>
        <w:r w:rsidRPr="00895A9A">
          <w:rPr>
            <w:rFonts w:ascii="Consolas" w:hAnsi="Consolas" w:cs="Consolas"/>
            <w:sz w:val="14"/>
            <w:szCs w:val="14"/>
            <w:rPrChange w:id="692" w:author="ghayman" w:date="2013-10-03T22:51:00Z">
              <w:rPr/>
            </w:rPrChange>
          </w:rPr>
          <w:t xml:space="preserve">      - Peak-shape parameter of incident wave spectrum (-) or DEFAULT (unquoted string) [used only when </w:t>
        </w:r>
        <w:proofErr w:type="spellStart"/>
        <w:r w:rsidRPr="00895A9A">
          <w:rPr>
            <w:rFonts w:ascii="Consolas" w:hAnsi="Consolas" w:cs="Consolas"/>
            <w:sz w:val="14"/>
            <w:szCs w:val="14"/>
            <w:rPrChange w:id="693" w:author="ghayman" w:date="2013-10-03T22:51:00Z">
              <w:rPr/>
            </w:rPrChange>
          </w:rPr>
          <w:t>WaveMod</w:t>
        </w:r>
        <w:proofErr w:type="spellEnd"/>
        <w:r w:rsidRPr="00895A9A">
          <w:rPr>
            <w:rFonts w:ascii="Consolas" w:hAnsi="Consolas" w:cs="Consolas"/>
            <w:sz w:val="14"/>
            <w:szCs w:val="14"/>
            <w:rPrChange w:id="694" w:author="ghayman" w:date="2013-10-03T22:51:00Z">
              <w:rPr/>
            </w:rPrChange>
          </w:rPr>
          <w:t>=2] [use 1.0 for Pierson-</w:t>
        </w:r>
        <w:proofErr w:type="spellStart"/>
        <w:r w:rsidRPr="00895A9A">
          <w:rPr>
            <w:rFonts w:ascii="Consolas" w:hAnsi="Consolas" w:cs="Consolas"/>
            <w:sz w:val="14"/>
            <w:szCs w:val="14"/>
            <w:rPrChange w:id="695" w:author="ghayman" w:date="2013-10-03T22:51:00Z">
              <w:rPr/>
            </w:rPrChange>
          </w:rPr>
          <w:t>Moskowitz</w:t>
        </w:r>
        <w:proofErr w:type="spellEnd"/>
        <w:r w:rsidRPr="00895A9A">
          <w:rPr>
            <w:rFonts w:ascii="Consolas" w:hAnsi="Consolas" w:cs="Consolas"/>
            <w:sz w:val="14"/>
            <w:szCs w:val="14"/>
            <w:rPrChange w:id="696" w:author="ghayman" w:date="2013-10-03T22:51:00Z">
              <w:rPr/>
            </w:rPrChange>
          </w:rPr>
          <w:t>]</w:t>
        </w:r>
      </w:ins>
    </w:p>
    <w:p w:rsidR="00895A9A" w:rsidRPr="00895A9A" w:rsidRDefault="00895A9A">
      <w:pPr>
        <w:spacing w:after="0"/>
        <w:ind w:left="-720" w:right="-720"/>
        <w:rPr>
          <w:ins w:id="697" w:author="ghayman" w:date="2013-10-03T22:50:00Z"/>
          <w:rFonts w:ascii="Consolas" w:hAnsi="Consolas" w:cs="Consolas"/>
          <w:sz w:val="14"/>
          <w:szCs w:val="14"/>
          <w:rPrChange w:id="698" w:author="ghayman" w:date="2013-10-03T22:51:00Z">
            <w:rPr>
              <w:ins w:id="699" w:author="ghayman" w:date="2013-10-03T22:50:00Z"/>
            </w:rPr>
          </w:rPrChange>
        </w:rPr>
        <w:pPrChange w:id="700" w:author="ghayman" w:date="2013-10-03T22:52:00Z">
          <w:pPr/>
        </w:pPrChange>
      </w:pPr>
      <w:ins w:id="701" w:author="ghayman" w:date="2013-10-03T22:50:00Z">
        <w:r w:rsidRPr="00895A9A">
          <w:rPr>
            <w:rFonts w:ascii="Consolas" w:hAnsi="Consolas" w:cs="Consolas"/>
            <w:sz w:val="14"/>
            <w:szCs w:val="14"/>
            <w:rPrChange w:id="702" w:author="ghayman" w:date="2013-10-03T22:51:00Z">
              <w:rPr/>
            </w:rPrChange>
          </w:rPr>
          <w:t xml:space="preserve">   0.0         </w:t>
        </w:r>
        <w:proofErr w:type="spellStart"/>
        <w:r w:rsidRPr="00895A9A">
          <w:rPr>
            <w:rFonts w:ascii="Consolas" w:hAnsi="Consolas" w:cs="Consolas"/>
            <w:sz w:val="14"/>
            <w:szCs w:val="14"/>
            <w:rPrChange w:id="703" w:author="ghayman" w:date="2013-10-03T22:51:00Z">
              <w:rPr/>
            </w:rPrChange>
          </w:rPr>
          <w:t>WvLowCOff</w:t>
        </w:r>
        <w:proofErr w:type="spellEnd"/>
        <w:r w:rsidRPr="00895A9A">
          <w:rPr>
            <w:rFonts w:ascii="Consolas" w:hAnsi="Consolas" w:cs="Consolas"/>
            <w:sz w:val="14"/>
            <w:szCs w:val="14"/>
            <w:rPrChange w:id="704" w:author="ghayman" w:date="2013-10-03T22:51:00Z">
              <w:rPr/>
            </w:rPrChange>
          </w:rPr>
          <w:t xml:space="preserve">      - Low cut-off frequency or lower frequency limit of the wave spectrum beyond which the wave spectrum is zeroed (rad/s) [used only when </w:t>
        </w:r>
        <w:proofErr w:type="spellStart"/>
        <w:r w:rsidRPr="00895A9A">
          <w:rPr>
            <w:rFonts w:ascii="Consolas" w:hAnsi="Consolas" w:cs="Consolas"/>
            <w:sz w:val="14"/>
            <w:szCs w:val="14"/>
            <w:rPrChange w:id="705" w:author="ghayman" w:date="2013-10-03T22:51:00Z">
              <w:rPr/>
            </w:rPrChange>
          </w:rPr>
          <w:t>WaveMod</w:t>
        </w:r>
        <w:proofErr w:type="spellEnd"/>
        <w:r w:rsidRPr="00895A9A">
          <w:rPr>
            <w:rFonts w:ascii="Consolas" w:hAnsi="Consolas" w:cs="Consolas"/>
            <w:sz w:val="14"/>
            <w:szCs w:val="14"/>
            <w:rPrChange w:id="706" w:author="ghayman" w:date="2013-10-03T22:51:00Z">
              <w:rPr/>
            </w:rPrChange>
          </w:rPr>
          <w:t>=2, 4, or 5]</w:t>
        </w:r>
      </w:ins>
    </w:p>
    <w:p w:rsidR="00895A9A" w:rsidRPr="00895A9A" w:rsidRDefault="00895A9A">
      <w:pPr>
        <w:spacing w:after="0"/>
        <w:ind w:left="-720" w:right="-720"/>
        <w:rPr>
          <w:ins w:id="707" w:author="ghayman" w:date="2013-10-03T22:50:00Z"/>
          <w:rFonts w:ascii="Consolas" w:hAnsi="Consolas" w:cs="Consolas"/>
          <w:sz w:val="14"/>
          <w:szCs w:val="14"/>
          <w:rPrChange w:id="708" w:author="ghayman" w:date="2013-10-03T22:51:00Z">
            <w:rPr>
              <w:ins w:id="709" w:author="ghayman" w:date="2013-10-03T22:50:00Z"/>
            </w:rPr>
          </w:rPrChange>
        </w:rPr>
        <w:pPrChange w:id="710" w:author="ghayman" w:date="2013-10-03T22:52:00Z">
          <w:pPr/>
        </w:pPrChange>
      </w:pPr>
      <w:ins w:id="711" w:author="ghayman" w:date="2013-10-03T22:50:00Z">
        <w:r w:rsidRPr="00895A9A">
          <w:rPr>
            <w:rFonts w:ascii="Consolas" w:hAnsi="Consolas" w:cs="Consolas"/>
            <w:sz w:val="14"/>
            <w:szCs w:val="14"/>
            <w:rPrChange w:id="712" w:author="ghayman" w:date="2013-10-03T22:51:00Z">
              <w:rPr/>
            </w:rPrChange>
          </w:rPr>
          <w:t xml:space="preserve"> 500.0         </w:t>
        </w:r>
        <w:proofErr w:type="spellStart"/>
        <w:r w:rsidRPr="00895A9A">
          <w:rPr>
            <w:rFonts w:ascii="Consolas" w:hAnsi="Consolas" w:cs="Consolas"/>
            <w:sz w:val="14"/>
            <w:szCs w:val="14"/>
            <w:rPrChange w:id="713" w:author="ghayman" w:date="2013-10-03T22:51:00Z">
              <w:rPr/>
            </w:rPrChange>
          </w:rPr>
          <w:t>WvHiCOff</w:t>
        </w:r>
        <w:proofErr w:type="spellEnd"/>
        <w:r w:rsidRPr="00895A9A">
          <w:rPr>
            <w:rFonts w:ascii="Consolas" w:hAnsi="Consolas" w:cs="Consolas"/>
            <w:sz w:val="14"/>
            <w:szCs w:val="14"/>
            <w:rPrChange w:id="714" w:author="ghayman" w:date="2013-10-03T22:51:00Z">
              <w:rPr/>
            </w:rPrChange>
          </w:rPr>
          <w:t xml:space="preserve">       - High cut-off frequency or upper frequency limit of the wave spectrum beyond which the wave spectrum is zeroed (rad/s) [used only when </w:t>
        </w:r>
        <w:proofErr w:type="spellStart"/>
        <w:r w:rsidRPr="00895A9A">
          <w:rPr>
            <w:rFonts w:ascii="Consolas" w:hAnsi="Consolas" w:cs="Consolas"/>
            <w:sz w:val="14"/>
            <w:szCs w:val="14"/>
            <w:rPrChange w:id="715" w:author="ghayman" w:date="2013-10-03T22:51:00Z">
              <w:rPr/>
            </w:rPrChange>
          </w:rPr>
          <w:t>WaveMod</w:t>
        </w:r>
        <w:proofErr w:type="spellEnd"/>
        <w:r w:rsidRPr="00895A9A">
          <w:rPr>
            <w:rFonts w:ascii="Consolas" w:hAnsi="Consolas" w:cs="Consolas"/>
            <w:sz w:val="14"/>
            <w:szCs w:val="14"/>
            <w:rPrChange w:id="716" w:author="ghayman" w:date="2013-10-03T22:51:00Z">
              <w:rPr/>
            </w:rPrChange>
          </w:rPr>
          <w:t>=2, 4, or 5]</w:t>
        </w:r>
      </w:ins>
    </w:p>
    <w:p w:rsidR="00895A9A" w:rsidRPr="00895A9A" w:rsidRDefault="00895A9A">
      <w:pPr>
        <w:spacing w:after="0"/>
        <w:ind w:left="-720" w:right="-720"/>
        <w:rPr>
          <w:ins w:id="717" w:author="ghayman" w:date="2013-10-03T22:50:00Z"/>
          <w:rFonts w:ascii="Consolas" w:hAnsi="Consolas" w:cs="Consolas"/>
          <w:sz w:val="14"/>
          <w:szCs w:val="14"/>
          <w:rPrChange w:id="718" w:author="ghayman" w:date="2013-10-03T22:51:00Z">
            <w:rPr>
              <w:ins w:id="719" w:author="ghayman" w:date="2013-10-03T22:50:00Z"/>
            </w:rPr>
          </w:rPrChange>
        </w:rPr>
        <w:pPrChange w:id="720" w:author="ghayman" w:date="2013-10-03T22:52:00Z">
          <w:pPr/>
        </w:pPrChange>
      </w:pPr>
      <w:ins w:id="721" w:author="ghayman" w:date="2013-10-03T22:50:00Z">
        <w:r w:rsidRPr="00895A9A">
          <w:rPr>
            <w:rFonts w:ascii="Consolas" w:hAnsi="Consolas" w:cs="Consolas"/>
            <w:sz w:val="14"/>
            <w:szCs w:val="14"/>
            <w:rPrChange w:id="722" w:author="ghayman" w:date="2013-10-03T22:51:00Z">
              <w:rPr/>
            </w:rPrChange>
          </w:rPr>
          <w:t xml:space="preserve">   0.0         </w:t>
        </w:r>
        <w:proofErr w:type="spellStart"/>
        <w:r w:rsidRPr="00895A9A">
          <w:rPr>
            <w:rFonts w:ascii="Consolas" w:hAnsi="Consolas" w:cs="Consolas"/>
            <w:sz w:val="14"/>
            <w:szCs w:val="14"/>
            <w:rPrChange w:id="723" w:author="ghayman" w:date="2013-10-03T22:51:00Z">
              <w:rPr/>
            </w:rPrChange>
          </w:rPr>
          <w:t>WaveDir</w:t>
        </w:r>
        <w:proofErr w:type="spellEnd"/>
        <w:r w:rsidRPr="00895A9A">
          <w:rPr>
            <w:rFonts w:ascii="Consolas" w:hAnsi="Consolas" w:cs="Consolas"/>
            <w:sz w:val="14"/>
            <w:szCs w:val="14"/>
            <w:rPrChange w:id="724" w:author="ghayman" w:date="2013-10-03T22:51:00Z">
              <w:rPr/>
            </w:rPrChange>
          </w:rPr>
          <w:t xml:space="preserve">        - Incident wave propagation heading direction (degrees) [unused when </w:t>
        </w:r>
        <w:proofErr w:type="spellStart"/>
        <w:r w:rsidRPr="00895A9A">
          <w:rPr>
            <w:rFonts w:ascii="Consolas" w:hAnsi="Consolas" w:cs="Consolas"/>
            <w:sz w:val="14"/>
            <w:szCs w:val="14"/>
            <w:rPrChange w:id="725" w:author="ghayman" w:date="2013-10-03T22:51:00Z">
              <w:rPr/>
            </w:rPrChange>
          </w:rPr>
          <w:t>WaveMod</w:t>
        </w:r>
        <w:proofErr w:type="spellEnd"/>
        <w:r w:rsidRPr="00895A9A">
          <w:rPr>
            <w:rFonts w:ascii="Consolas" w:hAnsi="Consolas" w:cs="Consolas"/>
            <w:sz w:val="14"/>
            <w:szCs w:val="14"/>
            <w:rPrChange w:id="726" w:author="ghayman" w:date="2013-10-03T22:51:00Z">
              <w:rPr/>
            </w:rPrChange>
          </w:rPr>
          <w:t>=0 or 5]</w:t>
        </w:r>
      </w:ins>
    </w:p>
    <w:p w:rsidR="00895A9A" w:rsidRPr="00895A9A" w:rsidRDefault="00895A9A">
      <w:pPr>
        <w:spacing w:after="0"/>
        <w:ind w:left="-720" w:right="-720"/>
        <w:rPr>
          <w:ins w:id="727" w:author="ghayman" w:date="2013-10-03T22:50:00Z"/>
          <w:rFonts w:ascii="Consolas" w:hAnsi="Consolas" w:cs="Consolas"/>
          <w:sz w:val="14"/>
          <w:szCs w:val="14"/>
          <w:rPrChange w:id="728" w:author="ghayman" w:date="2013-10-03T22:51:00Z">
            <w:rPr>
              <w:ins w:id="729" w:author="ghayman" w:date="2013-10-03T22:50:00Z"/>
            </w:rPr>
          </w:rPrChange>
        </w:rPr>
        <w:pPrChange w:id="730" w:author="ghayman" w:date="2013-10-03T22:52:00Z">
          <w:pPr/>
        </w:pPrChange>
      </w:pPr>
      <w:ins w:id="731" w:author="ghayman" w:date="2013-10-03T22:50:00Z">
        <w:r w:rsidRPr="00895A9A">
          <w:rPr>
            <w:rFonts w:ascii="Consolas" w:hAnsi="Consolas" w:cs="Consolas"/>
            <w:sz w:val="14"/>
            <w:szCs w:val="14"/>
            <w:rPrChange w:id="732" w:author="ghayman" w:date="2013-10-03T22:51:00Z">
              <w:rPr/>
            </w:rPrChange>
          </w:rPr>
          <w:t xml:space="preserve">123456789      </w:t>
        </w:r>
        <w:proofErr w:type="spellStart"/>
        <w:proofErr w:type="gramStart"/>
        <w:r w:rsidRPr="00895A9A">
          <w:rPr>
            <w:rFonts w:ascii="Consolas" w:hAnsi="Consolas" w:cs="Consolas"/>
            <w:sz w:val="14"/>
            <w:szCs w:val="14"/>
            <w:rPrChange w:id="733" w:author="ghayman" w:date="2013-10-03T22:51:00Z">
              <w:rPr/>
            </w:rPrChange>
          </w:rPr>
          <w:t>WaveSeed</w:t>
        </w:r>
        <w:proofErr w:type="spellEnd"/>
        <w:r w:rsidRPr="00895A9A">
          <w:rPr>
            <w:rFonts w:ascii="Consolas" w:hAnsi="Consolas" w:cs="Consolas"/>
            <w:sz w:val="14"/>
            <w:szCs w:val="14"/>
            <w:rPrChange w:id="734" w:author="ghayman" w:date="2013-10-03T22:51:00Z">
              <w:rPr/>
            </w:rPrChange>
          </w:rPr>
          <w:t>(</w:t>
        </w:r>
        <w:proofErr w:type="gramEnd"/>
        <w:r w:rsidRPr="00895A9A">
          <w:rPr>
            <w:rFonts w:ascii="Consolas" w:hAnsi="Consolas" w:cs="Consolas"/>
            <w:sz w:val="14"/>
            <w:szCs w:val="14"/>
            <w:rPrChange w:id="735" w:author="ghayman" w:date="2013-10-03T22:51:00Z">
              <w:rPr/>
            </w:rPrChange>
          </w:rPr>
          <w:t xml:space="preserve">1)    - First  random seed of incident waves [-2147483648 to 2147483647] (-) [unused when </w:t>
        </w:r>
        <w:proofErr w:type="spellStart"/>
        <w:r w:rsidRPr="00895A9A">
          <w:rPr>
            <w:rFonts w:ascii="Consolas" w:hAnsi="Consolas" w:cs="Consolas"/>
            <w:sz w:val="14"/>
            <w:szCs w:val="14"/>
            <w:rPrChange w:id="736" w:author="ghayman" w:date="2013-10-03T22:51:00Z">
              <w:rPr/>
            </w:rPrChange>
          </w:rPr>
          <w:t>WaveMod</w:t>
        </w:r>
        <w:proofErr w:type="spellEnd"/>
        <w:r w:rsidRPr="00895A9A">
          <w:rPr>
            <w:rFonts w:ascii="Consolas" w:hAnsi="Consolas" w:cs="Consolas"/>
            <w:sz w:val="14"/>
            <w:szCs w:val="14"/>
            <w:rPrChange w:id="737" w:author="ghayman" w:date="2013-10-03T22:51:00Z">
              <w:rPr/>
            </w:rPrChange>
          </w:rPr>
          <w:t>=0 or 5]</w:t>
        </w:r>
      </w:ins>
    </w:p>
    <w:p w:rsidR="00895A9A" w:rsidRPr="00895A9A" w:rsidRDefault="00895A9A">
      <w:pPr>
        <w:spacing w:after="0"/>
        <w:ind w:left="-720" w:right="-720"/>
        <w:rPr>
          <w:ins w:id="738" w:author="ghayman" w:date="2013-10-03T22:50:00Z"/>
          <w:rFonts w:ascii="Consolas" w:hAnsi="Consolas" w:cs="Consolas"/>
          <w:sz w:val="14"/>
          <w:szCs w:val="14"/>
          <w:rPrChange w:id="739" w:author="ghayman" w:date="2013-10-03T22:51:00Z">
            <w:rPr>
              <w:ins w:id="740" w:author="ghayman" w:date="2013-10-03T22:50:00Z"/>
            </w:rPr>
          </w:rPrChange>
        </w:rPr>
        <w:pPrChange w:id="741" w:author="ghayman" w:date="2013-10-03T22:52:00Z">
          <w:pPr/>
        </w:pPrChange>
      </w:pPr>
      <w:ins w:id="742" w:author="ghayman" w:date="2013-10-03T22:50:00Z">
        <w:r w:rsidRPr="00895A9A">
          <w:rPr>
            <w:rFonts w:ascii="Consolas" w:hAnsi="Consolas" w:cs="Consolas"/>
            <w:sz w:val="14"/>
            <w:szCs w:val="14"/>
            <w:rPrChange w:id="743" w:author="ghayman" w:date="2013-10-03T22:51:00Z">
              <w:rPr/>
            </w:rPrChange>
          </w:rPr>
          <w:t xml:space="preserve">1011121314     </w:t>
        </w:r>
        <w:proofErr w:type="spellStart"/>
        <w:proofErr w:type="gramStart"/>
        <w:r w:rsidRPr="00895A9A">
          <w:rPr>
            <w:rFonts w:ascii="Consolas" w:hAnsi="Consolas" w:cs="Consolas"/>
            <w:sz w:val="14"/>
            <w:szCs w:val="14"/>
            <w:rPrChange w:id="744" w:author="ghayman" w:date="2013-10-03T22:51:00Z">
              <w:rPr/>
            </w:rPrChange>
          </w:rPr>
          <w:t>WaveSeed</w:t>
        </w:r>
        <w:proofErr w:type="spellEnd"/>
        <w:r w:rsidRPr="00895A9A">
          <w:rPr>
            <w:rFonts w:ascii="Consolas" w:hAnsi="Consolas" w:cs="Consolas"/>
            <w:sz w:val="14"/>
            <w:szCs w:val="14"/>
            <w:rPrChange w:id="745" w:author="ghayman" w:date="2013-10-03T22:51:00Z">
              <w:rPr/>
            </w:rPrChange>
          </w:rPr>
          <w:t>(</w:t>
        </w:r>
        <w:proofErr w:type="gramEnd"/>
        <w:r w:rsidRPr="00895A9A">
          <w:rPr>
            <w:rFonts w:ascii="Consolas" w:hAnsi="Consolas" w:cs="Consolas"/>
            <w:sz w:val="14"/>
            <w:szCs w:val="14"/>
            <w:rPrChange w:id="746" w:author="ghayman" w:date="2013-10-03T22:51:00Z">
              <w:rPr/>
            </w:rPrChange>
          </w:rPr>
          <w:t xml:space="preserve">2)    - Second random seed of incident waves [-2147483648 to 2147483647] (-) [unused when </w:t>
        </w:r>
        <w:proofErr w:type="spellStart"/>
        <w:r w:rsidRPr="00895A9A">
          <w:rPr>
            <w:rFonts w:ascii="Consolas" w:hAnsi="Consolas" w:cs="Consolas"/>
            <w:sz w:val="14"/>
            <w:szCs w:val="14"/>
            <w:rPrChange w:id="747" w:author="ghayman" w:date="2013-10-03T22:51:00Z">
              <w:rPr/>
            </w:rPrChange>
          </w:rPr>
          <w:t>WaveMod</w:t>
        </w:r>
        <w:proofErr w:type="spellEnd"/>
        <w:r w:rsidRPr="00895A9A">
          <w:rPr>
            <w:rFonts w:ascii="Consolas" w:hAnsi="Consolas" w:cs="Consolas"/>
            <w:sz w:val="14"/>
            <w:szCs w:val="14"/>
            <w:rPrChange w:id="748" w:author="ghayman" w:date="2013-10-03T22:51:00Z">
              <w:rPr/>
            </w:rPrChange>
          </w:rPr>
          <w:t>=0 or 5]</w:t>
        </w:r>
      </w:ins>
    </w:p>
    <w:p w:rsidR="00895A9A" w:rsidRPr="00895A9A" w:rsidRDefault="00895A9A">
      <w:pPr>
        <w:spacing w:after="0"/>
        <w:ind w:left="-720" w:right="-720"/>
        <w:rPr>
          <w:ins w:id="749" w:author="ghayman" w:date="2013-10-03T22:50:00Z"/>
          <w:rFonts w:ascii="Consolas" w:hAnsi="Consolas" w:cs="Consolas"/>
          <w:sz w:val="14"/>
          <w:szCs w:val="14"/>
          <w:rPrChange w:id="750" w:author="ghayman" w:date="2013-10-03T22:51:00Z">
            <w:rPr>
              <w:ins w:id="751" w:author="ghayman" w:date="2013-10-03T22:50:00Z"/>
            </w:rPr>
          </w:rPrChange>
        </w:rPr>
        <w:pPrChange w:id="752" w:author="ghayman" w:date="2013-10-03T22:52:00Z">
          <w:pPr/>
        </w:pPrChange>
      </w:pPr>
      <w:ins w:id="753" w:author="ghayman" w:date="2013-10-03T22:50:00Z">
        <w:r w:rsidRPr="00895A9A">
          <w:rPr>
            <w:rFonts w:ascii="Consolas" w:hAnsi="Consolas" w:cs="Consolas"/>
            <w:sz w:val="14"/>
            <w:szCs w:val="14"/>
            <w:rPrChange w:id="754" w:author="ghayman" w:date="2013-10-03T22:51:00Z">
              <w:rPr/>
            </w:rPrChange>
          </w:rPr>
          <w:t xml:space="preserve"> TRUE          </w:t>
        </w:r>
        <w:proofErr w:type="spellStart"/>
        <w:r w:rsidRPr="00895A9A">
          <w:rPr>
            <w:rFonts w:ascii="Consolas" w:hAnsi="Consolas" w:cs="Consolas"/>
            <w:sz w:val="14"/>
            <w:szCs w:val="14"/>
            <w:rPrChange w:id="755" w:author="ghayman" w:date="2013-10-03T22:51:00Z">
              <w:rPr/>
            </w:rPrChange>
          </w:rPr>
          <w:t>WaveNDAmp</w:t>
        </w:r>
        <w:proofErr w:type="spellEnd"/>
        <w:r w:rsidRPr="00895A9A">
          <w:rPr>
            <w:rFonts w:ascii="Consolas" w:hAnsi="Consolas" w:cs="Consolas"/>
            <w:sz w:val="14"/>
            <w:szCs w:val="14"/>
            <w:rPrChange w:id="756" w:author="ghayman" w:date="2013-10-03T22:51:00Z">
              <w:rPr/>
            </w:rPrChange>
          </w:rPr>
          <w:t xml:space="preserve">      - Flag for normally distributed amplitudes (flag)</w:t>
        </w:r>
      </w:ins>
    </w:p>
    <w:p w:rsidR="00895A9A" w:rsidRPr="00895A9A" w:rsidRDefault="00895A9A">
      <w:pPr>
        <w:spacing w:after="0"/>
        <w:ind w:left="-720" w:right="-720"/>
        <w:rPr>
          <w:ins w:id="757" w:author="ghayman" w:date="2013-10-03T22:50:00Z"/>
          <w:rFonts w:ascii="Consolas" w:hAnsi="Consolas" w:cs="Consolas"/>
          <w:sz w:val="14"/>
          <w:szCs w:val="14"/>
          <w:rPrChange w:id="758" w:author="ghayman" w:date="2013-10-03T22:51:00Z">
            <w:rPr>
              <w:ins w:id="759" w:author="ghayman" w:date="2013-10-03T22:50:00Z"/>
            </w:rPr>
          </w:rPrChange>
        </w:rPr>
        <w:pPrChange w:id="760" w:author="ghayman" w:date="2013-10-03T22:52:00Z">
          <w:pPr/>
        </w:pPrChange>
      </w:pPr>
      <w:ins w:id="761" w:author="ghayman" w:date="2013-10-03T22:50:00Z">
        <w:r w:rsidRPr="00895A9A">
          <w:rPr>
            <w:rFonts w:ascii="Consolas" w:hAnsi="Consolas" w:cs="Consolas"/>
            <w:sz w:val="14"/>
            <w:szCs w:val="14"/>
            <w:rPrChange w:id="762" w:author="ghayman" w:date="2013-10-03T22:51:00Z">
              <w:rPr/>
            </w:rPrChange>
          </w:rPr>
          <w:t xml:space="preserve"> ""            </w:t>
        </w:r>
        <w:proofErr w:type="spellStart"/>
        <w:r w:rsidRPr="00895A9A">
          <w:rPr>
            <w:rFonts w:ascii="Consolas" w:hAnsi="Consolas" w:cs="Consolas"/>
            <w:sz w:val="14"/>
            <w:szCs w:val="14"/>
            <w:rPrChange w:id="763" w:author="ghayman" w:date="2013-10-03T22:51:00Z">
              <w:rPr/>
            </w:rPrChange>
          </w:rPr>
          <w:t>GHWvFile</w:t>
        </w:r>
        <w:proofErr w:type="spellEnd"/>
        <w:r w:rsidRPr="00895A9A">
          <w:rPr>
            <w:rFonts w:ascii="Consolas" w:hAnsi="Consolas" w:cs="Consolas"/>
            <w:sz w:val="14"/>
            <w:szCs w:val="14"/>
            <w:rPrChange w:id="764" w:author="ghayman" w:date="2013-10-03T22:51:00Z">
              <w:rPr/>
            </w:rPrChange>
          </w:rPr>
          <w:t xml:space="preserve">       - Root name of GH Bladed files containing wave data (quoted string) [used only when </w:t>
        </w:r>
        <w:proofErr w:type="spellStart"/>
        <w:r w:rsidRPr="00895A9A">
          <w:rPr>
            <w:rFonts w:ascii="Consolas" w:hAnsi="Consolas" w:cs="Consolas"/>
            <w:sz w:val="14"/>
            <w:szCs w:val="14"/>
            <w:rPrChange w:id="765" w:author="ghayman" w:date="2013-10-03T22:51:00Z">
              <w:rPr/>
            </w:rPrChange>
          </w:rPr>
          <w:t>WaveMod</w:t>
        </w:r>
        <w:proofErr w:type="spellEnd"/>
        <w:r w:rsidRPr="00895A9A">
          <w:rPr>
            <w:rFonts w:ascii="Consolas" w:hAnsi="Consolas" w:cs="Consolas"/>
            <w:sz w:val="14"/>
            <w:szCs w:val="14"/>
            <w:rPrChange w:id="766" w:author="ghayman" w:date="2013-10-03T22:51:00Z">
              <w:rPr/>
            </w:rPrChange>
          </w:rPr>
          <w:t>=5]</w:t>
        </w:r>
      </w:ins>
    </w:p>
    <w:p w:rsidR="00895A9A" w:rsidRPr="00895A9A" w:rsidRDefault="00895A9A">
      <w:pPr>
        <w:spacing w:after="0"/>
        <w:ind w:left="-720" w:right="-720"/>
        <w:rPr>
          <w:ins w:id="767" w:author="ghayman" w:date="2013-10-03T22:50:00Z"/>
          <w:rFonts w:ascii="Consolas" w:hAnsi="Consolas" w:cs="Consolas"/>
          <w:sz w:val="14"/>
          <w:szCs w:val="14"/>
          <w:rPrChange w:id="768" w:author="ghayman" w:date="2013-10-03T22:51:00Z">
            <w:rPr>
              <w:ins w:id="769" w:author="ghayman" w:date="2013-10-03T22:50:00Z"/>
            </w:rPr>
          </w:rPrChange>
        </w:rPr>
        <w:pPrChange w:id="770" w:author="ghayman" w:date="2013-10-03T22:52:00Z">
          <w:pPr/>
        </w:pPrChange>
      </w:pPr>
      <w:ins w:id="771" w:author="ghayman" w:date="2013-10-03T22:50:00Z">
        <w:r w:rsidRPr="00895A9A">
          <w:rPr>
            <w:rFonts w:ascii="Consolas" w:hAnsi="Consolas" w:cs="Consolas"/>
            <w:sz w:val="14"/>
            <w:szCs w:val="14"/>
            <w:rPrChange w:id="772" w:author="ghayman" w:date="2013-10-03T22:51:00Z">
              <w:rPr/>
            </w:rPrChange>
          </w:rPr>
          <w:t xml:space="preserve">   9           </w:t>
        </w:r>
        <w:proofErr w:type="spellStart"/>
        <w:r w:rsidRPr="00895A9A">
          <w:rPr>
            <w:rFonts w:ascii="Consolas" w:hAnsi="Consolas" w:cs="Consolas"/>
            <w:sz w:val="14"/>
            <w:szCs w:val="14"/>
            <w:rPrChange w:id="773" w:author="ghayman" w:date="2013-10-03T22:51:00Z">
              <w:rPr/>
            </w:rPrChange>
          </w:rPr>
          <w:t>NWaveElev</w:t>
        </w:r>
        <w:proofErr w:type="spellEnd"/>
        <w:r w:rsidRPr="00895A9A">
          <w:rPr>
            <w:rFonts w:ascii="Consolas" w:hAnsi="Consolas" w:cs="Consolas"/>
            <w:sz w:val="14"/>
            <w:szCs w:val="14"/>
            <w:rPrChange w:id="774" w:author="ghayman" w:date="2013-10-03T22:51:00Z">
              <w:rPr/>
            </w:rPrChange>
          </w:rPr>
          <w:t xml:space="preserve">      - Number of points where the incident wave elevations can be computed (-) [maximum of 9 output locations]</w:t>
        </w:r>
      </w:ins>
    </w:p>
    <w:p w:rsidR="00895A9A" w:rsidRPr="00895A9A" w:rsidRDefault="00895A9A">
      <w:pPr>
        <w:spacing w:after="0"/>
        <w:ind w:left="-720" w:right="-720"/>
        <w:rPr>
          <w:ins w:id="775" w:author="ghayman" w:date="2013-10-03T22:50:00Z"/>
          <w:rFonts w:ascii="Consolas" w:hAnsi="Consolas" w:cs="Consolas"/>
          <w:sz w:val="14"/>
          <w:szCs w:val="14"/>
          <w:rPrChange w:id="776" w:author="ghayman" w:date="2013-10-03T22:51:00Z">
            <w:rPr>
              <w:ins w:id="777" w:author="ghayman" w:date="2013-10-03T22:50:00Z"/>
            </w:rPr>
          </w:rPrChange>
        </w:rPr>
        <w:pPrChange w:id="778" w:author="ghayman" w:date="2013-10-03T22:52:00Z">
          <w:pPr/>
        </w:pPrChange>
      </w:pPr>
      <w:ins w:id="779" w:author="ghayman" w:date="2013-10-03T22:50:00Z">
        <w:r w:rsidRPr="00895A9A">
          <w:rPr>
            <w:rFonts w:ascii="Consolas" w:hAnsi="Consolas" w:cs="Consolas"/>
            <w:sz w:val="14"/>
            <w:szCs w:val="14"/>
            <w:rPrChange w:id="780" w:author="ghayman" w:date="2013-10-03T22:51:00Z">
              <w:rPr/>
            </w:rPrChange>
          </w:rPr>
          <w:t xml:space="preserve">   0.0,    0.0,   0.0</w:t>
        </w:r>
        <w:proofErr w:type="gramStart"/>
        <w:r w:rsidRPr="00895A9A">
          <w:rPr>
            <w:rFonts w:ascii="Consolas" w:hAnsi="Consolas" w:cs="Consolas"/>
            <w:sz w:val="14"/>
            <w:szCs w:val="14"/>
            <w:rPrChange w:id="781" w:author="ghayman" w:date="2013-10-03T22:51:00Z">
              <w:rPr/>
            </w:rPrChange>
          </w:rPr>
          <w:t>,  10.0</w:t>
        </w:r>
        <w:proofErr w:type="gramEnd"/>
        <w:r w:rsidRPr="00895A9A">
          <w:rPr>
            <w:rFonts w:ascii="Consolas" w:hAnsi="Consolas" w:cs="Consolas"/>
            <w:sz w:val="14"/>
            <w:szCs w:val="14"/>
            <w:rPrChange w:id="782" w:author="ghayman" w:date="2013-10-03T22:51:00Z">
              <w:rPr/>
            </w:rPrChange>
          </w:rPr>
          <w:t xml:space="preserve">,  10.0,  10.0, -10.0, -10.0, -10.0           </w:t>
        </w:r>
        <w:proofErr w:type="spellStart"/>
        <w:r w:rsidRPr="00895A9A">
          <w:rPr>
            <w:rFonts w:ascii="Consolas" w:hAnsi="Consolas" w:cs="Consolas"/>
            <w:sz w:val="14"/>
            <w:szCs w:val="14"/>
            <w:rPrChange w:id="783" w:author="ghayman" w:date="2013-10-03T22:51:00Z">
              <w:rPr/>
            </w:rPrChange>
          </w:rPr>
          <w:t>WaveElevxi</w:t>
        </w:r>
        <w:proofErr w:type="spellEnd"/>
        <w:r w:rsidRPr="00895A9A">
          <w:rPr>
            <w:rFonts w:ascii="Consolas" w:hAnsi="Consolas" w:cs="Consolas"/>
            <w:sz w:val="14"/>
            <w:szCs w:val="14"/>
            <w:rPrChange w:id="784" w:author="ghayman" w:date="2013-10-03T22:51:00Z">
              <w:rPr/>
            </w:rPrChange>
          </w:rPr>
          <w:t xml:space="preserve">     - List of xi-coordinates for points where the incident wave elevations can be output (meters</w:t>
        </w:r>
      </w:ins>
      <w:ins w:id="785" w:author="ghayman" w:date="2013-10-03T22:56:00Z">
        <w:r>
          <w:rPr>
            <w:rFonts w:ascii="Consolas" w:hAnsi="Consolas" w:cs="Consolas"/>
            <w:sz w:val="14"/>
            <w:szCs w:val="14"/>
          </w:rPr>
          <w:t xml:space="preserve"> …</w:t>
        </w:r>
      </w:ins>
    </w:p>
    <w:p w:rsidR="00895A9A" w:rsidRPr="00895A9A" w:rsidRDefault="00895A9A">
      <w:pPr>
        <w:spacing w:after="0"/>
        <w:ind w:left="-720" w:right="-720"/>
        <w:rPr>
          <w:ins w:id="786" w:author="ghayman" w:date="2013-10-03T22:50:00Z"/>
          <w:rFonts w:ascii="Consolas" w:hAnsi="Consolas" w:cs="Consolas"/>
          <w:sz w:val="14"/>
          <w:szCs w:val="14"/>
          <w:rPrChange w:id="787" w:author="ghayman" w:date="2013-10-03T22:51:00Z">
            <w:rPr>
              <w:ins w:id="788" w:author="ghayman" w:date="2013-10-03T22:50:00Z"/>
            </w:rPr>
          </w:rPrChange>
        </w:rPr>
        <w:pPrChange w:id="789" w:author="ghayman" w:date="2013-10-03T22:52:00Z">
          <w:pPr/>
        </w:pPrChange>
      </w:pPr>
      <w:ins w:id="790" w:author="ghayman" w:date="2013-10-03T22:50:00Z">
        <w:r w:rsidRPr="00895A9A">
          <w:rPr>
            <w:rFonts w:ascii="Consolas" w:hAnsi="Consolas" w:cs="Consolas"/>
            <w:sz w:val="14"/>
            <w:szCs w:val="14"/>
            <w:rPrChange w:id="791" w:author="ghayman" w:date="2013-10-03T22:51:00Z">
              <w:rPr/>
            </w:rPrChange>
          </w:rPr>
          <w:t xml:space="preserve">   0.0,   10.0, -10.0,   0.0</w:t>
        </w:r>
        <w:proofErr w:type="gramStart"/>
        <w:r w:rsidRPr="00895A9A">
          <w:rPr>
            <w:rFonts w:ascii="Consolas" w:hAnsi="Consolas" w:cs="Consolas"/>
            <w:sz w:val="14"/>
            <w:szCs w:val="14"/>
            <w:rPrChange w:id="792" w:author="ghayman" w:date="2013-10-03T22:51:00Z">
              <w:rPr/>
            </w:rPrChange>
          </w:rPr>
          <w:t>,  10.0</w:t>
        </w:r>
        <w:proofErr w:type="gramEnd"/>
        <w:r w:rsidRPr="00895A9A">
          <w:rPr>
            <w:rFonts w:ascii="Consolas" w:hAnsi="Consolas" w:cs="Consolas"/>
            <w:sz w:val="14"/>
            <w:szCs w:val="14"/>
            <w:rPrChange w:id="793" w:author="ghayman" w:date="2013-10-03T22:51:00Z">
              <w:rPr/>
            </w:rPrChange>
          </w:rPr>
          <w:t xml:space="preserve">, -10.0,   0.0,  10.0, -10.0           </w:t>
        </w:r>
        <w:proofErr w:type="spellStart"/>
        <w:r w:rsidRPr="00895A9A">
          <w:rPr>
            <w:rFonts w:ascii="Consolas" w:hAnsi="Consolas" w:cs="Consolas"/>
            <w:sz w:val="14"/>
            <w:szCs w:val="14"/>
            <w:rPrChange w:id="794" w:author="ghayman" w:date="2013-10-03T22:51:00Z">
              <w:rPr/>
            </w:rPrChange>
          </w:rPr>
          <w:t>WaveElevyi</w:t>
        </w:r>
        <w:proofErr w:type="spellEnd"/>
        <w:r w:rsidRPr="00895A9A">
          <w:rPr>
            <w:rFonts w:ascii="Consolas" w:hAnsi="Consolas" w:cs="Consolas"/>
            <w:sz w:val="14"/>
            <w:szCs w:val="14"/>
            <w:rPrChange w:id="795" w:author="ghayman" w:date="2013-10-03T22:51:00Z">
              <w:rPr/>
            </w:rPrChange>
          </w:rPr>
          <w:t xml:space="preserve">     - List of </w:t>
        </w:r>
        <w:proofErr w:type="spellStart"/>
        <w:r w:rsidRPr="00895A9A">
          <w:rPr>
            <w:rFonts w:ascii="Consolas" w:hAnsi="Consolas" w:cs="Consolas"/>
            <w:sz w:val="14"/>
            <w:szCs w:val="14"/>
            <w:rPrChange w:id="796" w:author="ghayman" w:date="2013-10-03T22:51:00Z">
              <w:rPr/>
            </w:rPrChange>
          </w:rPr>
          <w:t>yi</w:t>
        </w:r>
        <w:proofErr w:type="spellEnd"/>
        <w:r w:rsidRPr="00895A9A">
          <w:rPr>
            <w:rFonts w:ascii="Consolas" w:hAnsi="Consolas" w:cs="Consolas"/>
            <w:sz w:val="14"/>
            <w:szCs w:val="14"/>
            <w:rPrChange w:id="797" w:author="ghayman" w:date="2013-10-03T22:51:00Z">
              <w:rPr/>
            </w:rPrChange>
          </w:rPr>
          <w:t>-coordinates for points where the incident wave elevations can be output (meters</w:t>
        </w:r>
      </w:ins>
      <w:ins w:id="798" w:author="ghayman" w:date="2013-10-03T22:56:00Z">
        <w:r>
          <w:rPr>
            <w:rFonts w:ascii="Consolas" w:hAnsi="Consolas" w:cs="Consolas"/>
            <w:sz w:val="14"/>
            <w:szCs w:val="14"/>
          </w:rPr>
          <w:t xml:space="preserve"> …</w:t>
        </w:r>
      </w:ins>
    </w:p>
    <w:p w:rsidR="00895A9A" w:rsidRPr="00895A9A" w:rsidRDefault="00895A9A">
      <w:pPr>
        <w:spacing w:after="0"/>
        <w:ind w:left="-720" w:right="-720"/>
        <w:rPr>
          <w:ins w:id="799" w:author="ghayman" w:date="2013-10-03T22:50:00Z"/>
          <w:rFonts w:ascii="Consolas" w:hAnsi="Consolas" w:cs="Consolas"/>
          <w:sz w:val="14"/>
          <w:szCs w:val="14"/>
          <w:rPrChange w:id="800" w:author="ghayman" w:date="2013-10-03T22:51:00Z">
            <w:rPr>
              <w:ins w:id="801" w:author="ghayman" w:date="2013-10-03T22:50:00Z"/>
            </w:rPr>
          </w:rPrChange>
        </w:rPr>
        <w:pPrChange w:id="802" w:author="ghayman" w:date="2013-10-03T22:52:00Z">
          <w:pPr/>
        </w:pPrChange>
      </w:pPr>
      <w:ins w:id="803" w:author="ghayman" w:date="2013-10-03T22:50:00Z">
        <w:r w:rsidRPr="00895A9A">
          <w:rPr>
            <w:rFonts w:ascii="Consolas" w:hAnsi="Consolas" w:cs="Consolas"/>
            <w:sz w:val="14"/>
            <w:szCs w:val="14"/>
            <w:rPrChange w:id="804" w:author="ghayman" w:date="2013-10-03T22:51:00Z">
              <w:rPr/>
            </w:rPrChange>
          </w:rPr>
          <w:t>---------------------- CURRENT -------------------------------------------------</w:t>
        </w:r>
      </w:ins>
    </w:p>
    <w:p w:rsidR="00895A9A" w:rsidRPr="00895A9A" w:rsidRDefault="00895A9A">
      <w:pPr>
        <w:spacing w:after="0"/>
        <w:ind w:left="-720" w:right="-720"/>
        <w:rPr>
          <w:ins w:id="805" w:author="ghayman" w:date="2013-10-03T22:50:00Z"/>
          <w:rFonts w:ascii="Consolas" w:hAnsi="Consolas" w:cs="Consolas"/>
          <w:sz w:val="14"/>
          <w:szCs w:val="14"/>
          <w:rPrChange w:id="806" w:author="ghayman" w:date="2013-10-03T22:51:00Z">
            <w:rPr>
              <w:ins w:id="807" w:author="ghayman" w:date="2013-10-03T22:50:00Z"/>
            </w:rPr>
          </w:rPrChange>
        </w:rPr>
        <w:pPrChange w:id="808" w:author="ghayman" w:date="2013-10-03T22:52:00Z">
          <w:pPr/>
        </w:pPrChange>
      </w:pPr>
      <w:ins w:id="809" w:author="ghayman" w:date="2013-10-03T22:50:00Z">
        <w:r w:rsidRPr="00895A9A">
          <w:rPr>
            <w:rFonts w:ascii="Consolas" w:hAnsi="Consolas" w:cs="Consolas"/>
            <w:sz w:val="14"/>
            <w:szCs w:val="14"/>
            <w:rPrChange w:id="810" w:author="ghayman" w:date="2013-10-03T22:51:00Z">
              <w:rPr/>
            </w:rPrChange>
          </w:rPr>
          <w:t xml:space="preserve">   0           </w:t>
        </w:r>
        <w:proofErr w:type="spellStart"/>
        <w:r w:rsidRPr="00895A9A">
          <w:rPr>
            <w:rFonts w:ascii="Consolas" w:hAnsi="Consolas" w:cs="Consolas"/>
            <w:sz w:val="14"/>
            <w:szCs w:val="14"/>
            <w:rPrChange w:id="811" w:author="ghayman" w:date="2013-10-03T22:51:00Z">
              <w:rPr/>
            </w:rPrChange>
          </w:rPr>
          <w:t>CurrMod</w:t>
        </w:r>
        <w:proofErr w:type="spellEnd"/>
        <w:r w:rsidRPr="00895A9A">
          <w:rPr>
            <w:rFonts w:ascii="Consolas" w:hAnsi="Consolas" w:cs="Consolas"/>
            <w:sz w:val="14"/>
            <w:szCs w:val="14"/>
            <w:rPrChange w:id="812" w:author="ghayman" w:date="2013-10-03T22:51:00Z">
              <w:rPr/>
            </w:rPrChange>
          </w:rPr>
          <w:t xml:space="preserve">        - Current profile model {0: none=no current, 1: standard, 2: user-defined from routine </w:t>
        </w:r>
        <w:proofErr w:type="spellStart"/>
        <w:r w:rsidRPr="00895A9A">
          <w:rPr>
            <w:rFonts w:ascii="Consolas" w:hAnsi="Consolas" w:cs="Consolas"/>
            <w:sz w:val="14"/>
            <w:szCs w:val="14"/>
            <w:rPrChange w:id="813" w:author="ghayman" w:date="2013-10-03T22:51:00Z">
              <w:rPr/>
            </w:rPrChange>
          </w:rPr>
          <w:t>UserCurrent</w:t>
        </w:r>
        <w:proofErr w:type="spellEnd"/>
        <w:r w:rsidRPr="00895A9A">
          <w:rPr>
            <w:rFonts w:ascii="Consolas" w:hAnsi="Consolas" w:cs="Consolas"/>
            <w:sz w:val="14"/>
            <w:szCs w:val="14"/>
            <w:rPrChange w:id="814" w:author="ghayman" w:date="2013-10-03T22:51:00Z">
              <w:rPr/>
            </w:rPrChange>
          </w:rPr>
          <w:t>} (switch)</w:t>
        </w:r>
      </w:ins>
    </w:p>
    <w:p w:rsidR="00895A9A" w:rsidRPr="00895A9A" w:rsidRDefault="00895A9A">
      <w:pPr>
        <w:spacing w:after="0"/>
        <w:ind w:left="-720" w:right="-720"/>
        <w:rPr>
          <w:ins w:id="815" w:author="ghayman" w:date="2013-10-03T22:50:00Z"/>
          <w:rFonts w:ascii="Consolas" w:hAnsi="Consolas" w:cs="Consolas"/>
          <w:sz w:val="14"/>
          <w:szCs w:val="14"/>
          <w:rPrChange w:id="816" w:author="ghayman" w:date="2013-10-03T22:51:00Z">
            <w:rPr>
              <w:ins w:id="817" w:author="ghayman" w:date="2013-10-03T22:50:00Z"/>
            </w:rPr>
          </w:rPrChange>
        </w:rPr>
        <w:pPrChange w:id="818" w:author="ghayman" w:date="2013-10-03T22:52:00Z">
          <w:pPr/>
        </w:pPrChange>
      </w:pPr>
      <w:ins w:id="819" w:author="ghayman" w:date="2013-10-03T22:50:00Z">
        <w:r w:rsidRPr="00895A9A">
          <w:rPr>
            <w:rFonts w:ascii="Consolas" w:hAnsi="Consolas" w:cs="Consolas"/>
            <w:sz w:val="14"/>
            <w:szCs w:val="14"/>
            <w:rPrChange w:id="820" w:author="ghayman" w:date="2013-10-03T22:51:00Z">
              <w:rPr/>
            </w:rPrChange>
          </w:rPr>
          <w:t xml:space="preserve">   0.0         CurrSSV0       - Sub-surface current velocity at still water level (m/s) [used only when </w:t>
        </w:r>
        <w:proofErr w:type="spellStart"/>
        <w:r w:rsidRPr="00895A9A">
          <w:rPr>
            <w:rFonts w:ascii="Consolas" w:hAnsi="Consolas" w:cs="Consolas"/>
            <w:sz w:val="14"/>
            <w:szCs w:val="14"/>
            <w:rPrChange w:id="821" w:author="ghayman" w:date="2013-10-03T22:51:00Z">
              <w:rPr/>
            </w:rPrChange>
          </w:rPr>
          <w:t>CurrMod</w:t>
        </w:r>
        <w:proofErr w:type="spellEnd"/>
        <w:r w:rsidRPr="00895A9A">
          <w:rPr>
            <w:rFonts w:ascii="Consolas" w:hAnsi="Consolas" w:cs="Consolas"/>
            <w:sz w:val="14"/>
            <w:szCs w:val="14"/>
            <w:rPrChange w:id="822" w:author="ghayman" w:date="2013-10-03T22:51:00Z">
              <w:rPr/>
            </w:rPrChange>
          </w:rPr>
          <w:t>=1]</w:t>
        </w:r>
      </w:ins>
    </w:p>
    <w:p w:rsidR="00895A9A" w:rsidRPr="00895A9A" w:rsidRDefault="00895A9A">
      <w:pPr>
        <w:spacing w:after="0"/>
        <w:ind w:left="-720" w:right="-720"/>
        <w:rPr>
          <w:ins w:id="823" w:author="ghayman" w:date="2013-10-03T22:50:00Z"/>
          <w:rFonts w:ascii="Consolas" w:hAnsi="Consolas" w:cs="Consolas"/>
          <w:sz w:val="14"/>
          <w:szCs w:val="14"/>
          <w:rPrChange w:id="824" w:author="ghayman" w:date="2013-10-03T22:51:00Z">
            <w:rPr>
              <w:ins w:id="825" w:author="ghayman" w:date="2013-10-03T22:50:00Z"/>
            </w:rPr>
          </w:rPrChange>
        </w:rPr>
        <w:pPrChange w:id="826" w:author="ghayman" w:date="2013-10-03T22:52:00Z">
          <w:pPr/>
        </w:pPrChange>
      </w:pPr>
      <w:ins w:id="827" w:author="ghayman" w:date="2013-10-03T22:50:00Z">
        <w:r w:rsidRPr="00895A9A">
          <w:rPr>
            <w:rFonts w:ascii="Consolas" w:hAnsi="Consolas" w:cs="Consolas"/>
            <w:sz w:val="14"/>
            <w:szCs w:val="14"/>
            <w:rPrChange w:id="828" w:author="ghayman" w:date="2013-10-03T22:51:00Z">
              <w:rPr/>
            </w:rPrChange>
          </w:rPr>
          <w:t xml:space="preserve">DEFAULT        </w:t>
        </w:r>
        <w:proofErr w:type="spellStart"/>
        <w:r w:rsidRPr="00895A9A">
          <w:rPr>
            <w:rFonts w:ascii="Consolas" w:hAnsi="Consolas" w:cs="Consolas"/>
            <w:sz w:val="14"/>
            <w:szCs w:val="14"/>
            <w:rPrChange w:id="829" w:author="ghayman" w:date="2013-10-03T22:51:00Z">
              <w:rPr/>
            </w:rPrChange>
          </w:rPr>
          <w:t>CurrSSDir</w:t>
        </w:r>
        <w:proofErr w:type="spellEnd"/>
        <w:r w:rsidRPr="00895A9A">
          <w:rPr>
            <w:rFonts w:ascii="Consolas" w:hAnsi="Consolas" w:cs="Consolas"/>
            <w:sz w:val="14"/>
            <w:szCs w:val="14"/>
            <w:rPrChange w:id="830" w:author="ghayman" w:date="2013-10-03T22:51:00Z">
              <w:rPr/>
            </w:rPrChange>
          </w:rPr>
          <w:t xml:space="preserve">      - Sub-surface current heading direction (degrees) or DEFAULT (unquoted string) [used only when </w:t>
        </w:r>
        <w:proofErr w:type="spellStart"/>
        <w:r w:rsidRPr="00895A9A">
          <w:rPr>
            <w:rFonts w:ascii="Consolas" w:hAnsi="Consolas" w:cs="Consolas"/>
            <w:sz w:val="14"/>
            <w:szCs w:val="14"/>
            <w:rPrChange w:id="831" w:author="ghayman" w:date="2013-10-03T22:51:00Z">
              <w:rPr/>
            </w:rPrChange>
          </w:rPr>
          <w:t>CurrMod</w:t>
        </w:r>
        <w:proofErr w:type="spellEnd"/>
        <w:r w:rsidRPr="00895A9A">
          <w:rPr>
            <w:rFonts w:ascii="Consolas" w:hAnsi="Consolas" w:cs="Consolas"/>
            <w:sz w:val="14"/>
            <w:szCs w:val="14"/>
            <w:rPrChange w:id="832" w:author="ghayman" w:date="2013-10-03T22:51:00Z">
              <w:rPr/>
            </w:rPrChange>
          </w:rPr>
          <w:t>=1]</w:t>
        </w:r>
      </w:ins>
    </w:p>
    <w:p w:rsidR="00895A9A" w:rsidRPr="00895A9A" w:rsidRDefault="00895A9A">
      <w:pPr>
        <w:spacing w:after="0"/>
        <w:ind w:left="-720" w:right="-720"/>
        <w:rPr>
          <w:ins w:id="833" w:author="ghayman" w:date="2013-10-03T22:50:00Z"/>
          <w:rFonts w:ascii="Consolas" w:hAnsi="Consolas" w:cs="Consolas"/>
          <w:sz w:val="14"/>
          <w:szCs w:val="14"/>
          <w:rPrChange w:id="834" w:author="ghayman" w:date="2013-10-03T22:51:00Z">
            <w:rPr>
              <w:ins w:id="835" w:author="ghayman" w:date="2013-10-03T22:50:00Z"/>
            </w:rPr>
          </w:rPrChange>
        </w:rPr>
        <w:pPrChange w:id="836" w:author="ghayman" w:date="2013-10-03T22:52:00Z">
          <w:pPr/>
        </w:pPrChange>
      </w:pPr>
      <w:ins w:id="837" w:author="ghayman" w:date="2013-10-03T22:50:00Z">
        <w:r w:rsidRPr="00895A9A">
          <w:rPr>
            <w:rFonts w:ascii="Consolas" w:hAnsi="Consolas" w:cs="Consolas"/>
            <w:sz w:val="14"/>
            <w:szCs w:val="14"/>
            <w:rPrChange w:id="838" w:author="ghayman" w:date="2013-10-03T22:51:00Z">
              <w:rPr/>
            </w:rPrChange>
          </w:rPr>
          <w:t xml:space="preserve">  20.0         </w:t>
        </w:r>
        <w:proofErr w:type="spellStart"/>
        <w:r w:rsidRPr="00895A9A">
          <w:rPr>
            <w:rFonts w:ascii="Consolas" w:hAnsi="Consolas" w:cs="Consolas"/>
            <w:sz w:val="14"/>
            <w:szCs w:val="14"/>
            <w:rPrChange w:id="839" w:author="ghayman" w:date="2013-10-03T22:51:00Z">
              <w:rPr/>
            </w:rPrChange>
          </w:rPr>
          <w:t>CurrNSRef</w:t>
        </w:r>
        <w:proofErr w:type="spellEnd"/>
        <w:r w:rsidRPr="00895A9A">
          <w:rPr>
            <w:rFonts w:ascii="Consolas" w:hAnsi="Consolas" w:cs="Consolas"/>
            <w:sz w:val="14"/>
            <w:szCs w:val="14"/>
            <w:rPrChange w:id="840" w:author="ghayman" w:date="2013-10-03T22:51:00Z">
              <w:rPr/>
            </w:rPrChange>
          </w:rPr>
          <w:t xml:space="preserve">      - Near-surface current reference depth (meters) [used only when </w:t>
        </w:r>
        <w:proofErr w:type="spellStart"/>
        <w:r w:rsidRPr="00895A9A">
          <w:rPr>
            <w:rFonts w:ascii="Consolas" w:hAnsi="Consolas" w:cs="Consolas"/>
            <w:sz w:val="14"/>
            <w:szCs w:val="14"/>
            <w:rPrChange w:id="841" w:author="ghayman" w:date="2013-10-03T22:51:00Z">
              <w:rPr/>
            </w:rPrChange>
          </w:rPr>
          <w:t>CurrMod</w:t>
        </w:r>
        <w:proofErr w:type="spellEnd"/>
        <w:r w:rsidRPr="00895A9A">
          <w:rPr>
            <w:rFonts w:ascii="Consolas" w:hAnsi="Consolas" w:cs="Consolas"/>
            <w:sz w:val="14"/>
            <w:szCs w:val="14"/>
            <w:rPrChange w:id="842" w:author="ghayman" w:date="2013-10-03T22:51:00Z">
              <w:rPr/>
            </w:rPrChange>
          </w:rPr>
          <w:t>=1]</w:t>
        </w:r>
      </w:ins>
    </w:p>
    <w:p w:rsidR="00895A9A" w:rsidRPr="00895A9A" w:rsidRDefault="00895A9A">
      <w:pPr>
        <w:spacing w:after="0"/>
        <w:ind w:left="-720" w:right="-720"/>
        <w:rPr>
          <w:ins w:id="843" w:author="ghayman" w:date="2013-10-03T22:50:00Z"/>
          <w:rFonts w:ascii="Consolas" w:hAnsi="Consolas" w:cs="Consolas"/>
          <w:sz w:val="14"/>
          <w:szCs w:val="14"/>
          <w:rPrChange w:id="844" w:author="ghayman" w:date="2013-10-03T22:51:00Z">
            <w:rPr>
              <w:ins w:id="845" w:author="ghayman" w:date="2013-10-03T22:50:00Z"/>
            </w:rPr>
          </w:rPrChange>
        </w:rPr>
        <w:pPrChange w:id="846" w:author="ghayman" w:date="2013-10-03T22:52:00Z">
          <w:pPr/>
        </w:pPrChange>
      </w:pPr>
      <w:ins w:id="847" w:author="ghayman" w:date="2013-10-03T22:50:00Z">
        <w:r w:rsidRPr="00895A9A">
          <w:rPr>
            <w:rFonts w:ascii="Consolas" w:hAnsi="Consolas" w:cs="Consolas"/>
            <w:sz w:val="14"/>
            <w:szCs w:val="14"/>
            <w:rPrChange w:id="848" w:author="ghayman" w:date="2013-10-03T22:51:00Z">
              <w:rPr/>
            </w:rPrChange>
          </w:rPr>
          <w:t xml:space="preserve">   0.0         CurrNSV0       - Near-surface current velocity at still water level (m/s) [used only when </w:t>
        </w:r>
        <w:proofErr w:type="spellStart"/>
        <w:r w:rsidRPr="00895A9A">
          <w:rPr>
            <w:rFonts w:ascii="Consolas" w:hAnsi="Consolas" w:cs="Consolas"/>
            <w:sz w:val="14"/>
            <w:szCs w:val="14"/>
            <w:rPrChange w:id="849" w:author="ghayman" w:date="2013-10-03T22:51:00Z">
              <w:rPr/>
            </w:rPrChange>
          </w:rPr>
          <w:t>CurrMod</w:t>
        </w:r>
        <w:proofErr w:type="spellEnd"/>
        <w:r w:rsidRPr="00895A9A">
          <w:rPr>
            <w:rFonts w:ascii="Consolas" w:hAnsi="Consolas" w:cs="Consolas"/>
            <w:sz w:val="14"/>
            <w:szCs w:val="14"/>
            <w:rPrChange w:id="850" w:author="ghayman" w:date="2013-10-03T22:51:00Z">
              <w:rPr/>
            </w:rPrChange>
          </w:rPr>
          <w:t>=1]</w:t>
        </w:r>
      </w:ins>
    </w:p>
    <w:p w:rsidR="00895A9A" w:rsidRPr="00895A9A" w:rsidRDefault="00895A9A">
      <w:pPr>
        <w:spacing w:after="0"/>
        <w:ind w:left="-720" w:right="-720"/>
        <w:rPr>
          <w:ins w:id="851" w:author="ghayman" w:date="2013-10-03T22:50:00Z"/>
          <w:rFonts w:ascii="Consolas" w:hAnsi="Consolas" w:cs="Consolas"/>
          <w:sz w:val="14"/>
          <w:szCs w:val="14"/>
          <w:rPrChange w:id="852" w:author="ghayman" w:date="2013-10-03T22:51:00Z">
            <w:rPr>
              <w:ins w:id="853" w:author="ghayman" w:date="2013-10-03T22:50:00Z"/>
            </w:rPr>
          </w:rPrChange>
        </w:rPr>
        <w:pPrChange w:id="854" w:author="ghayman" w:date="2013-10-03T22:52:00Z">
          <w:pPr/>
        </w:pPrChange>
      </w:pPr>
      <w:ins w:id="855" w:author="ghayman" w:date="2013-10-03T22:50:00Z">
        <w:r w:rsidRPr="00895A9A">
          <w:rPr>
            <w:rFonts w:ascii="Consolas" w:hAnsi="Consolas" w:cs="Consolas"/>
            <w:sz w:val="14"/>
            <w:szCs w:val="14"/>
            <w:rPrChange w:id="856" w:author="ghayman" w:date="2013-10-03T22:51:00Z">
              <w:rPr/>
            </w:rPrChange>
          </w:rPr>
          <w:t xml:space="preserve">   0.0         </w:t>
        </w:r>
        <w:proofErr w:type="spellStart"/>
        <w:r w:rsidRPr="00895A9A">
          <w:rPr>
            <w:rFonts w:ascii="Consolas" w:hAnsi="Consolas" w:cs="Consolas"/>
            <w:sz w:val="14"/>
            <w:szCs w:val="14"/>
            <w:rPrChange w:id="857" w:author="ghayman" w:date="2013-10-03T22:51:00Z">
              <w:rPr/>
            </w:rPrChange>
          </w:rPr>
          <w:t>CurrNSDir</w:t>
        </w:r>
        <w:proofErr w:type="spellEnd"/>
        <w:r w:rsidRPr="00895A9A">
          <w:rPr>
            <w:rFonts w:ascii="Consolas" w:hAnsi="Consolas" w:cs="Consolas"/>
            <w:sz w:val="14"/>
            <w:szCs w:val="14"/>
            <w:rPrChange w:id="858" w:author="ghayman" w:date="2013-10-03T22:51:00Z">
              <w:rPr/>
            </w:rPrChange>
          </w:rPr>
          <w:t xml:space="preserve">      - Near-surface current heading direction (degrees) [used only when </w:t>
        </w:r>
        <w:proofErr w:type="spellStart"/>
        <w:r w:rsidRPr="00895A9A">
          <w:rPr>
            <w:rFonts w:ascii="Consolas" w:hAnsi="Consolas" w:cs="Consolas"/>
            <w:sz w:val="14"/>
            <w:szCs w:val="14"/>
            <w:rPrChange w:id="859" w:author="ghayman" w:date="2013-10-03T22:51:00Z">
              <w:rPr/>
            </w:rPrChange>
          </w:rPr>
          <w:t>CurrMod</w:t>
        </w:r>
        <w:proofErr w:type="spellEnd"/>
        <w:r w:rsidRPr="00895A9A">
          <w:rPr>
            <w:rFonts w:ascii="Consolas" w:hAnsi="Consolas" w:cs="Consolas"/>
            <w:sz w:val="14"/>
            <w:szCs w:val="14"/>
            <w:rPrChange w:id="860" w:author="ghayman" w:date="2013-10-03T22:51:00Z">
              <w:rPr/>
            </w:rPrChange>
          </w:rPr>
          <w:t>=1]</w:t>
        </w:r>
      </w:ins>
    </w:p>
    <w:p w:rsidR="00895A9A" w:rsidRPr="00895A9A" w:rsidRDefault="00895A9A">
      <w:pPr>
        <w:spacing w:after="0"/>
        <w:ind w:left="-720" w:right="-720"/>
        <w:rPr>
          <w:ins w:id="861" w:author="ghayman" w:date="2013-10-03T22:50:00Z"/>
          <w:rFonts w:ascii="Consolas" w:hAnsi="Consolas" w:cs="Consolas"/>
          <w:sz w:val="14"/>
          <w:szCs w:val="14"/>
          <w:rPrChange w:id="862" w:author="ghayman" w:date="2013-10-03T22:51:00Z">
            <w:rPr>
              <w:ins w:id="863" w:author="ghayman" w:date="2013-10-03T22:50:00Z"/>
            </w:rPr>
          </w:rPrChange>
        </w:rPr>
        <w:pPrChange w:id="864" w:author="ghayman" w:date="2013-10-03T22:52:00Z">
          <w:pPr/>
        </w:pPrChange>
      </w:pPr>
      <w:ins w:id="865" w:author="ghayman" w:date="2013-10-03T22:50:00Z">
        <w:r w:rsidRPr="00895A9A">
          <w:rPr>
            <w:rFonts w:ascii="Consolas" w:hAnsi="Consolas" w:cs="Consolas"/>
            <w:sz w:val="14"/>
            <w:szCs w:val="14"/>
            <w:rPrChange w:id="866" w:author="ghayman" w:date="2013-10-03T22:51:00Z">
              <w:rPr/>
            </w:rPrChange>
          </w:rPr>
          <w:t xml:space="preserve">   0.0         </w:t>
        </w:r>
        <w:proofErr w:type="spellStart"/>
        <w:r w:rsidRPr="00895A9A">
          <w:rPr>
            <w:rFonts w:ascii="Consolas" w:hAnsi="Consolas" w:cs="Consolas"/>
            <w:sz w:val="14"/>
            <w:szCs w:val="14"/>
            <w:rPrChange w:id="867" w:author="ghayman" w:date="2013-10-03T22:51:00Z">
              <w:rPr/>
            </w:rPrChange>
          </w:rPr>
          <w:t>CurrDIV</w:t>
        </w:r>
        <w:proofErr w:type="spellEnd"/>
        <w:r w:rsidRPr="00895A9A">
          <w:rPr>
            <w:rFonts w:ascii="Consolas" w:hAnsi="Consolas" w:cs="Consolas"/>
            <w:sz w:val="14"/>
            <w:szCs w:val="14"/>
            <w:rPrChange w:id="868" w:author="ghayman" w:date="2013-10-03T22:51:00Z">
              <w:rPr/>
            </w:rPrChange>
          </w:rPr>
          <w:t xml:space="preserve">        - Depth-independent current velocity (m/s) [used only when </w:t>
        </w:r>
        <w:proofErr w:type="spellStart"/>
        <w:r w:rsidRPr="00895A9A">
          <w:rPr>
            <w:rFonts w:ascii="Consolas" w:hAnsi="Consolas" w:cs="Consolas"/>
            <w:sz w:val="14"/>
            <w:szCs w:val="14"/>
            <w:rPrChange w:id="869" w:author="ghayman" w:date="2013-10-03T22:51:00Z">
              <w:rPr/>
            </w:rPrChange>
          </w:rPr>
          <w:t>CurrMod</w:t>
        </w:r>
        <w:proofErr w:type="spellEnd"/>
        <w:r w:rsidRPr="00895A9A">
          <w:rPr>
            <w:rFonts w:ascii="Consolas" w:hAnsi="Consolas" w:cs="Consolas"/>
            <w:sz w:val="14"/>
            <w:szCs w:val="14"/>
            <w:rPrChange w:id="870" w:author="ghayman" w:date="2013-10-03T22:51:00Z">
              <w:rPr/>
            </w:rPrChange>
          </w:rPr>
          <w:t>=1]</w:t>
        </w:r>
      </w:ins>
    </w:p>
    <w:p w:rsidR="00895A9A" w:rsidRPr="00895A9A" w:rsidRDefault="00895A9A">
      <w:pPr>
        <w:spacing w:after="0"/>
        <w:ind w:left="-720" w:right="-720"/>
        <w:rPr>
          <w:ins w:id="871" w:author="ghayman" w:date="2013-10-03T22:50:00Z"/>
          <w:rFonts w:ascii="Consolas" w:hAnsi="Consolas" w:cs="Consolas"/>
          <w:sz w:val="14"/>
          <w:szCs w:val="14"/>
          <w:rPrChange w:id="872" w:author="ghayman" w:date="2013-10-03T22:51:00Z">
            <w:rPr>
              <w:ins w:id="873" w:author="ghayman" w:date="2013-10-03T22:50:00Z"/>
            </w:rPr>
          </w:rPrChange>
        </w:rPr>
        <w:pPrChange w:id="874" w:author="ghayman" w:date="2013-10-03T22:52:00Z">
          <w:pPr/>
        </w:pPrChange>
      </w:pPr>
      <w:ins w:id="875" w:author="ghayman" w:date="2013-10-03T22:50:00Z">
        <w:r w:rsidRPr="00895A9A">
          <w:rPr>
            <w:rFonts w:ascii="Consolas" w:hAnsi="Consolas" w:cs="Consolas"/>
            <w:sz w:val="14"/>
            <w:szCs w:val="14"/>
            <w:rPrChange w:id="876" w:author="ghayman" w:date="2013-10-03T22:51:00Z">
              <w:rPr/>
            </w:rPrChange>
          </w:rPr>
          <w:t xml:space="preserve">   0.0         </w:t>
        </w:r>
        <w:proofErr w:type="spellStart"/>
        <w:r w:rsidRPr="00895A9A">
          <w:rPr>
            <w:rFonts w:ascii="Consolas" w:hAnsi="Consolas" w:cs="Consolas"/>
            <w:sz w:val="14"/>
            <w:szCs w:val="14"/>
            <w:rPrChange w:id="877" w:author="ghayman" w:date="2013-10-03T22:51:00Z">
              <w:rPr/>
            </w:rPrChange>
          </w:rPr>
          <w:t>CurrDIDir</w:t>
        </w:r>
        <w:proofErr w:type="spellEnd"/>
        <w:r w:rsidRPr="00895A9A">
          <w:rPr>
            <w:rFonts w:ascii="Consolas" w:hAnsi="Consolas" w:cs="Consolas"/>
            <w:sz w:val="14"/>
            <w:szCs w:val="14"/>
            <w:rPrChange w:id="878" w:author="ghayman" w:date="2013-10-03T22:51:00Z">
              <w:rPr/>
            </w:rPrChange>
          </w:rPr>
          <w:t xml:space="preserve">      - Depth-independent current heading direction (degrees) [used only when </w:t>
        </w:r>
        <w:proofErr w:type="spellStart"/>
        <w:r w:rsidRPr="00895A9A">
          <w:rPr>
            <w:rFonts w:ascii="Consolas" w:hAnsi="Consolas" w:cs="Consolas"/>
            <w:sz w:val="14"/>
            <w:szCs w:val="14"/>
            <w:rPrChange w:id="879" w:author="ghayman" w:date="2013-10-03T22:51:00Z">
              <w:rPr/>
            </w:rPrChange>
          </w:rPr>
          <w:t>CurrMod</w:t>
        </w:r>
        <w:proofErr w:type="spellEnd"/>
        <w:r w:rsidRPr="00895A9A">
          <w:rPr>
            <w:rFonts w:ascii="Consolas" w:hAnsi="Consolas" w:cs="Consolas"/>
            <w:sz w:val="14"/>
            <w:szCs w:val="14"/>
            <w:rPrChange w:id="880" w:author="ghayman" w:date="2013-10-03T22:51:00Z">
              <w:rPr/>
            </w:rPrChange>
          </w:rPr>
          <w:t>=1]</w:t>
        </w:r>
      </w:ins>
    </w:p>
    <w:p w:rsidR="00895A9A" w:rsidRPr="00895A9A" w:rsidRDefault="00895A9A">
      <w:pPr>
        <w:spacing w:after="0"/>
        <w:ind w:left="-720" w:right="-720"/>
        <w:rPr>
          <w:ins w:id="881" w:author="ghayman" w:date="2013-10-03T22:50:00Z"/>
          <w:rFonts w:ascii="Consolas" w:hAnsi="Consolas" w:cs="Consolas"/>
          <w:sz w:val="14"/>
          <w:szCs w:val="14"/>
          <w:rPrChange w:id="882" w:author="ghayman" w:date="2013-10-03T22:51:00Z">
            <w:rPr>
              <w:ins w:id="883" w:author="ghayman" w:date="2013-10-03T22:50:00Z"/>
            </w:rPr>
          </w:rPrChange>
        </w:rPr>
        <w:pPrChange w:id="884" w:author="ghayman" w:date="2013-10-03T22:52:00Z">
          <w:pPr/>
        </w:pPrChange>
      </w:pPr>
      <w:ins w:id="885" w:author="ghayman" w:date="2013-10-03T22:50:00Z">
        <w:r w:rsidRPr="00895A9A">
          <w:rPr>
            <w:rFonts w:ascii="Consolas" w:hAnsi="Consolas" w:cs="Consolas"/>
            <w:sz w:val="14"/>
            <w:szCs w:val="14"/>
            <w:rPrChange w:id="886" w:author="ghayman" w:date="2013-10-03T22:51:00Z">
              <w:rPr/>
            </w:rPrChange>
          </w:rPr>
          <w:t>---------------------- FLOATING PLATFORM ---------------------------------------</w:t>
        </w:r>
      </w:ins>
    </w:p>
    <w:p w:rsidR="00895A9A" w:rsidRPr="00895A9A" w:rsidRDefault="00895A9A">
      <w:pPr>
        <w:spacing w:after="0"/>
        <w:ind w:left="-720" w:right="-720"/>
        <w:rPr>
          <w:ins w:id="887" w:author="ghayman" w:date="2013-10-03T22:50:00Z"/>
          <w:rFonts w:ascii="Consolas" w:hAnsi="Consolas" w:cs="Consolas"/>
          <w:sz w:val="14"/>
          <w:szCs w:val="14"/>
          <w:rPrChange w:id="888" w:author="ghayman" w:date="2013-10-03T22:51:00Z">
            <w:rPr>
              <w:ins w:id="889" w:author="ghayman" w:date="2013-10-03T22:50:00Z"/>
            </w:rPr>
          </w:rPrChange>
        </w:rPr>
        <w:pPrChange w:id="890" w:author="ghayman" w:date="2013-10-03T22:52:00Z">
          <w:pPr/>
        </w:pPrChange>
      </w:pPr>
      <w:ins w:id="891" w:author="ghayman" w:date="2013-10-03T22:50:00Z">
        <w:r w:rsidRPr="00895A9A">
          <w:rPr>
            <w:rFonts w:ascii="Consolas" w:hAnsi="Consolas" w:cs="Consolas"/>
            <w:sz w:val="14"/>
            <w:szCs w:val="14"/>
            <w:rPrChange w:id="892" w:author="ghayman" w:date="2013-10-03T22:51:00Z">
              <w:rPr/>
            </w:rPrChange>
          </w:rPr>
          <w:t xml:space="preserve">FALSE          </w:t>
        </w:r>
        <w:proofErr w:type="spellStart"/>
        <w:r w:rsidRPr="00895A9A">
          <w:rPr>
            <w:rFonts w:ascii="Consolas" w:hAnsi="Consolas" w:cs="Consolas"/>
            <w:sz w:val="14"/>
            <w:szCs w:val="14"/>
            <w:rPrChange w:id="893" w:author="ghayman" w:date="2013-10-03T22:51:00Z">
              <w:rPr/>
            </w:rPrChange>
          </w:rPr>
          <w:t>HasWAMIT</w:t>
        </w:r>
        <w:proofErr w:type="spellEnd"/>
        <w:r w:rsidRPr="00895A9A">
          <w:rPr>
            <w:rFonts w:ascii="Consolas" w:hAnsi="Consolas" w:cs="Consolas"/>
            <w:sz w:val="14"/>
            <w:szCs w:val="14"/>
            <w:rPrChange w:id="894" w:author="ghayman" w:date="2013-10-03T22:51:00Z">
              <w:rPr/>
            </w:rPrChange>
          </w:rPr>
          <w:t xml:space="preserve">       - Using WAMIT (flag)</w:t>
        </w:r>
      </w:ins>
    </w:p>
    <w:p w:rsidR="00895A9A" w:rsidRPr="00895A9A" w:rsidRDefault="00895A9A">
      <w:pPr>
        <w:spacing w:after="0"/>
        <w:ind w:left="-720" w:right="-720"/>
        <w:rPr>
          <w:ins w:id="895" w:author="ghayman" w:date="2013-10-03T22:50:00Z"/>
          <w:rFonts w:ascii="Consolas" w:hAnsi="Consolas" w:cs="Consolas"/>
          <w:sz w:val="14"/>
          <w:szCs w:val="14"/>
          <w:rPrChange w:id="896" w:author="ghayman" w:date="2013-10-03T22:51:00Z">
            <w:rPr>
              <w:ins w:id="897" w:author="ghayman" w:date="2013-10-03T22:50:00Z"/>
            </w:rPr>
          </w:rPrChange>
        </w:rPr>
        <w:pPrChange w:id="898" w:author="ghayman" w:date="2013-10-03T22:52:00Z">
          <w:pPr/>
        </w:pPrChange>
      </w:pPr>
      <w:ins w:id="899" w:author="ghayman" w:date="2013-10-03T22:50:00Z">
        <w:r w:rsidRPr="00895A9A">
          <w:rPr>
            <w:rFonts w:ascii="Consolas" w:hAnsi="Consolas" w:cs="Consolas"/>
            <w:sz w:val="14"/>
            <w:szCs w:val="14"/>
            <w:rPrChange w:id="900" w:author="ghayman" w:date="2013-10-03T22:51:00Z">
              <w:rPr/>
            </w:rPrChange>
          </w:rPr>
          <w:t xml:space="preserve">""             </w:t>
        </w:r>
        <w:proofErr w:type="spellStart"/>
        <w:r w:rsidRPr="00895A9A">
          <w:rPr>
            <w:rFonts w:ascii="Consolas" w:hAnsi="Consolas" w:cs="Consolas"/>
            <w:sz w:val="14"/>
            <w:szCs w:val="14"/>
            <w:rPrChange w:id="901" w:author="ghayman" w:date="2013-10-03T22:51:00Z">
              <w:rPr/>
            </w:rPrChange>
          </w:rPr>
          <w:t>WAMITFile</w:t>
        </w:r>
        <w:proofErr w:type="spellEnd"/>
        <w:r w:rsidRPr="00895A9A">
          <w:rPr>
            <w:rFonts w:ascii="Consolas" w:hAnsi="Consolas" w:cs="Consolas"/>
            <w:sz w:val="14"/>
            <w:szCs w:val="14"/>
            <w:rPrChange w:id="902" w:author="ghayman" w:date="2013-10-03T22:51:00Z">
              <w:rPr/>
            </w:rPrChange>
          </w:rPr>
          <w:t xml:space="preserve">      - Root name of WAMIT output files containing the linear, </w:t>
        </w:r>
        <w:proofErr w:type="spellStart"/>
        <w:r w:rsidRPr="00895A9A">
          <w:rPr>
            <w:rFonts w:ascii="Consolas" w:hAnsi="Consolas" w:cs="Consolas"/>
            <w:sz w:val="14"/>
            <w:szCs w:val="14"/>
            <w:rPrChange w:id="903" w:author="ghayman" w:date="2013-10-03T22:51:00Z">
              <w:rPr/>
            </w:rPrChange>
          </w:rPr>
          <w:t>nondimensionalized</w:t>
        </w:r>
        <w:proofErr w:type="spellEnd"/>
        <w:r w:rsidRPr="00895A9A">
          <w:rPr>
            <w:rFonts w:ascii="Consolas" w:hAnsi="Consolas" w:cs="Consolas"/>
            <w:sz w:val="14"/>
            <w:szCs w:val="14"/>
            <w:rPrChange w:id="904" w:author="ghayman" w:date="2013-10-03T22:51:00Z">
              <w:rPr/>
            </w:rPrChange>
          </w:rPr>
          <w:t>, hydrostatic restoring matrix (.</w:t>
        </w:r>
        <w:proofErr w:type="spellStart"/>
        <w:r w:rsidRPr="00895A9A">
          <w:rPr>
            <w:rFonts w:ascii="Consolas" w:hAnsi="Consolas" w:cs="Consolas"/>
            <w:sz w:val="14"/>
            <w:szCs w:val="14"/>
            <w:rPrChange w:id="905" w:author="ghayman" w:date="2013-10-03T22:51:00Z">
              <w:rPr/>
            </w:rPrChange>
          </w:rPr>
          <w:t>hst</w:t>
        </w:r>
        <w:proofErr w:type="spellEnd"/>
        <w:r w:rsidRPr="00895A9A">
          <w:rPr>
            <w:rFonts w:ascii="Consolas" w:hAnsi="Consolas" w:cs="Consolas"/>
            <w:sz w:val="14"/>
            <w:szCs w:val="14"/>
            <w:rPrChange w:id="906" w:author="ghayman" w:date="2013-10-03T22:51:00Z">
              <w:rPr/>
            </w:rPrChange>
          </w:rPr>
          <w:t xml:space="preserve"> extension), frequency-dependent </w:t>
        </w:r>
      </w:ins>
      <w:ins w:id="907" w:author="ghayman" w:date="2013-10-03T22:55:00Z">
        <w:r>
          <w:rPr>
            <w:rFonts w:ascii="Consolas" w:hAnsi="Consolas" w:cs="Consolas"/>
            <w:sz w:val="14"/>
            <w:szCs w:val="14"/>
          </w:rPr>
          <w:t>…</w:t>
        </w:r>
      </w:ins>
    </w:p>
    <w:p w:rsidR="00895A9A" w:rsidRPr="00895A9A" w:rsidRDefault="00895A9A">
      <w:pPr>
        <w:spacing w:after="0"/>
        <w:ind w:left="-720" w:right="-720"/>
        <w:rPr>
          <w:ins w:id="908" w:author="ghayman" w:date="2013-10-03T22:50:00Z"/>
          <w:rFonts w:ascii="Consolas" w:hAnsi="Consolas" w:cs="Consolas"/>
          <w:sz w:val="14"/>
          <w:szCs w:val="14"/>
          <w:rPrChange w:id="909" w:author="ghayman" w:date="2013-10-03T22:51:00Z">
            <w:rPr>
              <w:ins w:id="910" w:author="ghayman" w:date="2013-10-03T22:50:00Z"/>
            </w:rPr>
          </w:rPrChange>
        </w:rPr>
        <w:pPrChange w:id="911" w:author="ghayman" w:date="2013-10-03T22:52:00Z">
          <w:pPr/>
        </w:pPrChange>
      </w:pPr>
      <w:ins w:id="912" w:author="ghayman" w:date="2013-10-03T22:50:00Z">
        <w:r w:rsidRPr="00895A9A">
          <w:rPr>
            <w:rFonts w:ascii="Consolas" w:hAnsi="Consolas" w:cs="Consolas"/>
            <w:sz w:val="14"/>
            <w:szCs w:val="14"/>
            <w:rPrChange w:id="913" w:author="ghayman" w:date="2013-10-03T22:51:00Z">
              <w:rPr/>
            </w:rPrChange>
          </w:rPr>
          <w:t xml:space="preserve">   1.0         WAMITULEN      - Characteristic body length scale used to </w:t>
        </w:r>
        <w:proofErr w:type="spellStart"/>
        <w:r w:rsidRPr="00895A9A">
          <w:rPr>
            <w:rFonts w:ascii="Consolas" w:hAnsi="Consolas" w:cs="Consolas"/>
            <w:sz w:val="14"/>
            <w:szCs w:val="14"/>
            <w:rPrChange w:id="914" w:author="ghayman" w:date="2013-10-03T22:51:00Z">
              <w:rPr/>
            </w:rPrChange>
          </w:rPr>
          <w:t>redimensionalize</w:t>
        </w:r>
        <w:proofErr w:type="spellEnd"/>
        <w:r w:rsidRPr="00895A9A">
          <w:rPr>
            <w:rFonts w:ascii="Consolas" w:hAnsi="Consolas" w:cs="Consolas"/>
            <w:sz w:val="14"/>
            <w:szCs w:val="14"/>
            <w:rPrChange w:id="915" w:author="ghayman" w:date="2013-10-03T22:51:00Z">
              <w:rPr/>
            </w:rPrChange>
          </w:rPr>
          <w:t xml:space="preserve"> WAMIT output (meters)</w:t>
        </w:r>
      </w:ins>
    </w:p>
    <w:p w:rsidR="00895A9A" w:rsidRPr="00895A9A" w:rsidRDefault="00895A9A">
      <w:pPr>
        <w:spacing w:after="0"/>
        <w:ind w:left="-720" w:right="-720"/>
        <w:rPr>
          <w:ins w:id="916" w:author="ghayman" w:date="2013-10-03T22:50:00Z"/>
          <w:rFonts w:ascii="Consolas" w:hAnsi="Consolas" w:cs="Consolas"/>
          <w:sz w:val="14"/>
          <w:szCs w:val="14"/>
          <w:rPrChange w:id="917" w:author="ghayman" w:date="2013-10-03T22:51:00Z">
            <w:rPr>
              <w:ins w:id="918" w:author="ghayman" w:date="2013-10-03T22:50:00Z"/>
            </w:rPr>
          </w:rPrChange>
        </w:rPr>
        <w:pPrChange w:id="919" w:author="ghayman" w:date="2013-10-03T22:52:00Z">
          <w:pPr/>
        </w:pPrChange>
      </w:pPr>
      <w:ins w:id="920" w:author="ghayman" w:date="2013-10-03T22:50:00Z">
        <w:r w:rsidRPr="00895A9A">
          <w:rPr>
            <w:rFonts w:ascii="Consolas" w:hAnsi="Consolas" w:cs="Consolas"/>
            <w:sz w:val="14"/>
            <w:szCs w:val="14"/>
            <w:rPrChange w:id="921" w:author="ghayman" w:date="2013-10-03T22:51:00Z">
              <w:rPr/>
            </w:rPrChange>
          </w:rPr>
          <w:t xml:space="preserve">8029.21        PtfmVol0       - Displaced volume of water when the platform is in its </w:t>
        </w:r>
        <w:proofErr w:type="spellStart"/>
        <w:r w:rsidRPr="00895A9A">
          <w:rPr>
            <w:rFonts w:ascii="Consolas" w:hAnsi="Consolas" w:cs="Consolas"/>
            <w:sz w:val="14"/>
            <w:szCs w:val="14"/>
            <w:rPrChange w:id="922" w:author="ghayman" w:date="2013-10-03T22:51:00Z">
              <w:rPr/>
            </w:rPrChange>
          </w:rPr>
          <w:t>undisplaced</w:t>
        </w:r>
        <w:proofErr w:type="spellEnd"/>
        <w:r w:rsidRPr="00895A9A">
          <w:rPr>
            <w:rFonts w:ascii="Consolas" w:hAnsi="Consolas" w:cs="Consolas"/>
            <w:sz w:val="14"/>
            <w:szCs w:val="14"/>
            <w:rPrChange w:id="923" w:author="ghayman" w:date="2013-10-03T22:51:00Z">
              <w:rPr/>
            </w:rPrChange>
          </w:rPr>
          <w:t xml:space="preserve"> position (m^3) [USE THE SAME VALUE COMPUTED BY WAMIT AS OUTPUT IN THE .OUT FILE!]</w:t>
        </w:r>
      </w:ins>
    </w:p>
    <w:p w:rsidR="00895A9A" w:rsidRPr="00895A9A" w:rsidRDefault="00895A9A">
      <w:pPr>
        <w:spacing w:after="0"/>
        <w:ind w:left="-720" w:right="-720"/>
        <w:rPr>
          <w:ins w:id="924" w:author="ghayman" w:date="2013-10-03T22:50:00Z"/>
          <w:rFonts w:ascii="Consolas" w:hAnsi="Consolas" w:cs="Consolas"/>
          <w:sz w:val="14"/>
          <w:szCs w:val="14"/>
          <w:rPrChange w:id="925" w:author="ghayman" w:date="2013-10-03T22:51:00Z">
            <w:rPr>
              <w:ins w:id="926" w:author="ghayman" w:date="2013-10-03T22:50:00Z"/>
            </w:rPr>
          </w:rPrChange>
        </w:rPr>
        <w:pPrChange w:id="927" w:author="ghayman" w:date="2013-10-03T22:52:00Z">
          <w:pPr/>
        </w:pPrChange>
      </w:pPr>
      <w:ins w:id="928" w:author="ghayman" w:date="2013-10-03T22:50:00Z">
        <w:r w:rsidRPr="00895A9A">
          <w:rPr>
            <w:rFonts w:ascii="Consolas" w:hAnsi="Consolas" w:cs="Consolas"/>
            <w:sz w:val="14"/>
            <w:szCs w:val="14"/>
            <w:rPrChange w:id="929" w:author="ghayman" w:date="2013-10-03T22:51:00Z">
              <w:rPr/>
            </w:rPrChange>
          </w:rPr>
          <w:t xml:space="preserve">   0.0         </w:t>
        </w:r>
        <w:proofErr w:type="spellStart"/>
        <w:r w:rsidRPr="00895A9A">
          <w:rPr>
            <w:rFonts w:ascii="Consolas" w:hAnsi="Consolas" w:cs="Consolas"/>
            <w:sz w:val="14"/>
            <w:szCs w:val="14"/>
            <w:rPrChange w:id="930" w:author="ghayman" w:date="2013-10-03T22:51:00Z">
              <w:rPr/>
            </w:rPrChange>
          </w:rPr>
          <w:t>PtfmCOBxt</w:t>
        </w:r>
        <w:proofErr w:type="spellEnd"/>
        <w:r w:rsidRPr="00895A9A">
          <w:rPr>
            <w:rFonts w:ascii="Consolas" w:hAnsi="Consolas" w:cs="Consolas"/>
            <w:sz w:val="14"/>
            <w:szCs w:val="14"/>
            <w:rPrChange w:id="931" w:author="ghayman" w:date="2013-10-03T22:51:00Z">
              <w:rPr/>
            </w:rPrChange>
          </w:rPr>
          <w:t xml:space="preserve">      - The </w:t>
        </w:r>
        <w:proofErr w:type="spellStart"/>
        <w:r w:rsidRPr="00895A9A">
          <w:rPr>
            <w:rFonts w:ascii="Consolas" w:hAnsi="Consolas" w:cs="Consolas"/>
            <w:sz w:val="14"/>
            <w:szCs w:val="14"/>
            <w:rPrChange w:id="932" w:author="ghayman" w:date="2013-10-03T22:51:00Z">
              <w:rPr/>
            </w:rPrChange>
          </w:rPr>
          <w:t>xt</w:t>
        </w:r>
        <w:proofErr w:type="spellEnd"/>
        <w:r w:rsidRPr="00895A9A">
          <w:rPr>
            <w:rFonts w:ascii="Consolas" w:hAnsi="Consolas" w:cs="Consolas"/>
            <w:sz w:val="14"/>
            <w:szCs w:val="14"/>
            <w:rPrChange w:id="933" w:author="ghayman" w:date="2013-10-03T22:51:00Z">
              <w:rPr/>
            </w:rPrChange>
          </w:rPr>
          <w:t xml:space="preserve"> offset of the center of buoyancy (COB) from the platform reference point (meters) </w:t>
        </w:r>
      </w:ins>
    </w:p>
    <w:p w:rsidR="00895A9A" w:rsidRPr="00895A9A" w:rsidRDefault="00895A9A">
      <w:pPr>
        <w:spacing w:after="0"/>
        <w:ind w:left="-720" w:right="-720"/>
        <w:rPr>
          <w:ins w:id="934" w:author="ghayman" w:date="2013-10-03T22:50:00Z"/>
          <w:rFonts w:ascii="Consolas" w:hAnsi="Consolas" w:cs="Consolas"/>
          <w:sz w:val="14"/>
          <w:szCs w:val="14"/>
          <w:rPrChange w:id="935" w:author="ghayman" w:date="2013-10-03T22:51:00Z">
            <w:rPr>
              <w:ins w:id="936" w:author="ghayman" w:date="2013-10-03T22:50:00Z"/>
            </w:rPr>
          </w:rPrChange>
        </w:rPr>
        <w:pPrChange w:id="937" w:author="ghayman" w:date="2013-10-03T22:52:00Z">
          <w:pPr/>
        </w:pPrChange>
      </w:pPr>
      <w:ins w:id="938" w:author="ghayman" w:date="2013-10-03T22:50:00Z">
        <w:r w:rsidRPr="00895A9A">
          <w:rPr>
            <w:rFonts w:ascii="Consolas" w:hAnsi="Consolas" w:cs="Consolas"/>
            <w:sz w:val="14"/>
            <w:szCs w:val="14"/>
            <w:rPrChange w:id="939" w:author="ghayman" w:date="2013-10-03T22:51:00Z">
              <w:rPr/>
            </w:rPrChange>
          </w:rPr>
          <w:t xml:space="preserve">   0.0         </w:t>
        </w:r>
        <w:proofErr w:type="spellStart"/>
        <w:r w:rsidRPr="00895A9A">
          <w:rPr>
            <w:rFonts w:ascii="Consolas" w:hAnsi="Consolas" w:cs="Consolas"/>
            <w:sz w:val="14"/>
            <w:szCs w:val="14"/>
            <w:rPrChange w:id="940" w:author="ghayman" w:date="2013-10-03T22:51:00Z">
              <w:rPr/>
            </w:rPrChange>
          </w:rPr>
          <w:t>PtfmCOByt</w:t>
        </w:r>
        <w:proofErr w:type="spellEnd"/>
        <w:r w:rsidRPr="00895A9A">
          <w:rPr>
            <w:rFonts w:ascii="Consolas" w:hAnsi="Consolas" w:cs="Consolas"/>
            <w:sz w:val="14"/>
            <w:szCs w:val="14"/>
            <w:rPrChange w:id="941" w:author="ghayman" w:date="2013-10-03T22:51:00Z">
              <w:rPr/>
            </w:rPrChange>
          </w:rPr>
          <w:t xml:space="preserve">      - The </w:t>
        </w:r>
        <w:proofErr w:type="spellStart"/>
        <w:proofErr w:type="gramStart"/>
        <w:r w:rsidRPr="00895A9A">
          <w:rPr>
            <w:rFonts w:ascii="Consolas" w:hAnsi="Consolas" w:cs="Consolas"/>
            <w:sz w:val="14"/>
            <w:szCs w:val="14"/>
            <w:rPrChange w:id="942" w:author="ghayman" w:date="2013-10-03T22:51:00Z">
              <w:rPr/>
            </w:rPrChange>
          </w:rPr>
          <w:t>yt</w:t>
        </w:r>
        <w:proofErr w:type="spellEnd"/>
        <w:proofErr w:type="gramEnd"/>
        <w:r w:rsidRPr="00895A9A">
          <w:rPr>
            <w:rFonts w:ascii="Consolas" w:hAnsi="Consolas" w:cs="Consolas"/>
            <w:sz w:val="14"/>
            <w:szCs w:val="14"/>
            <w:rPrChange w:id="943" w:author="ghayman" w:date="2013-10-03T22:51:00Z">
              <w:rPr/>
            </w:rPrChange>
          </w:rPr>
          <w:t xml:space="preserve"> offset of the center of buoyancy (COB) from the platform reference point (meters) </w:t>
        </w:r>
      </w:ins>
    </w:p>
    <w:p w:rsidR="00895A9A" w:rsidRPr="00895A9A" w:rsidRDefault="00895A9A">
      <w:pPr>
        <w:spacing w:after="0"/>
        <w:ind w:left="-720" w:right="-720"/>
        <w:rPr>
          <w:ins w:id="944" w:author="ghayman" w:date="2013-10-03T22:50:00Z"/>
          <w:rFonts w:ascii="Consolas" w:hAnsi="Consolas" w:cs="Consolas"/>
          <w:sz w:val="14"/>
          <w:szCs w:val="14"/>
          <w:rPrChange w:id="945" w:author="ghayman" w:date="2013-10-03T22:51:00Z">
            <w:rPr>
              <w:ins w:id="946" w:author="ghayman" w:date="2013-10-03T22:50:00Z"/>
            </w:rPr>
          </w:rPrChange>
        </w:rPr>
        <w:pPrChange w:id="947" w:author="ghayman" w:date="2013-10-03T22:52:00Z">
          <w:pPr/>
        </w:pPrChange>
      </w:pPr>
      <w:ins w:id="948" w:author="ghayman" w:date="2013-10-03T22:50:00Z">
        <w:r w:rsidRPr="00895A9A">
          <w:rPr>
            <w:rFonts w:ascii="Consolas" w:hAnsi="Consolas" w:cs="Consolas"/>
            <w:sz w:val="14"/>
            <w:szCs w:val="14"/>
            <w:rPrChange w:id="949" w:author="ghayman" w:date="2013-10-03T22:51:00Z">
              <w:rPr/>
            </w:rPrChange>
          </w:rPr>
          <w:t xml:space="preserve">   1           </w:t>
        </w:r>
        <w:proofErr w:type="spellStart"/>
        <w:r w:rsidRPr="00895A9A">
          <w:rPr>
            <w:rFonts w:ascii="Consolas" w:hAnsi="Consolas" w:cs="Consolas"/>
            <w:sz w:val="14"/>
            <w:szCs w:val="14"/>
            <w:rPrChange w:id="950" w:author="ghayman" w:date="2013-10-03T22:51:00Z">
              <w:rPr/>
            </w:rPrChange>
          </w:rPr>
          <w:t>RdtnMod</w:t>
        </w:r>
        <w:proofErr w:type="spellEnd"/>
        <w:r w:rsidRPr="00895A9A">
          <w:rPr>
            <w:rFonts w:ascii="Consolas" w:hAnsi="Consolas" w:cs="Consolas"/>
            <w:sz w:val="14"/>
            <w:szCs w:val="14"/>
            <w:rPrChange w:id="951" w:author="ghayman" w:date="2013-10-03T22:51:00Z">
              <w:rPr/>
            </w:rPrChange>
          </w:rPr>
          <w:t xml:space="preserve">        - Radiation memory-effect model {0: no memory-effect calculation, 1: convolution, 2: state-space} (switch) [STATE-SPACE REQUIRES *.</w:t>
        </w:r>
        <w:proofErr w:type="spellStart"/>
        <w:r w:rsidRPr="00895A9A">
          <w:rPr>
            <w:rFonts w:ascii="Consolas" w:hAnsi="Consolas" w:cs="Consolas"/>
            <w:sz w:val="14"/>
            <w:szCs w:val="14"/>
            <w:rPrChange w:id="952" w:author="ghayman" w:date="2013-10-03T22:51:00Z">
              <w:rPr/>
            </w:rPrChange>
          </w:rPr>
          <w:t>ss</w:t>
        </w:r>
        <w:proofErr w:type="spellEnd"/>
        <w:r w:rsidRPr="00895A9A">
          <w:rPr>
            <w:rFonts w:ascii="Consolas" w:hAnsi="Consolas" w:cs="Consolas"/>
            <w:sz w:val="14"/>
            <w:szCs w:val="14"/>
            <w:rPrChange w:id="953" w:author="ghayman" w:date="2013-10-03T22:51:00Z">
              <w:rPr/>
            </w:rPrChange>
          </w:rPr>
          <w:t xml:space="preserve"> INPUT FILE]</w:t>
        </w:r>
      </w:ins>
    </w:p>
    <w:p w:rsidR="00895A9A" w:rsidRPr="00895A9A" w:rsidRDefault="00895A9A">
      <w:pPr>
        <w:spacing w:after="0"/>
        <w:ind w:left="-720" w:right="-720"/>
        <w:rPr>
          <w:ins w:id="954" w:author="ghayman" w:date="2013-10-03T22:50:00Z"/>
          <w:rFonts w:ascii="Consolas" w:hAnsi="Consolas" w:cs="Consolas"/>
          <w:sz w:val="14"/>
          <w:szCs w:val="14"/>
          <w:rPrChange w:id="955" w:author="ghayman" w:date="2013-10-03T22:51:00Z">
            <w:rPr>
              <w:ins w:id="956" w:author="ghayman" w:date="2013-10-03T22:50:00Z"/>
            </w:rPr>
          </w:rPrChange>
        </w:rPr>
        <w:pPrChange w:id="957" w:author="ghayman" w:date="2013-10-03T22:52:00Z">
          <w:pPr/>
        </w:pPrChange>
      </w:pPr>
      <w:ins w:id="958" w:author="ghayman" w:date="2013-10-03T22:50:00Z">
        <w:r w:rsidRPr="00895A9A">
          <w:rPr>
            <w:rFonts w:ascii="Consolas" w:hAnsi="Consolas" w:cs="Consolas"/>
            <w:sz w:val="14"/>
            <w:szCs w:val="14"/>
            <w:rPrChange w:id="959" w:author="ghayman" w:date="2013-10-03T22:51:00Z">
              <w:rPr/>
            </w:rPrChange>
          </w:rPr>
          <w:t xml:space="preserve">  60.0         </w:t>
        </w:r>
        <w:proofErr w:type="spellStart"/>
        <w:r w:rsidRPr="00895A9A">
          <w:rPr>
            <w:rFonts w:ascii="Consolas" w:hAnsi="Consolas" w:cs="Consolas"/>
            <w:sz w:val="14"/>
            <w:szCs w:val="14"/>
            <w:rPrChange w:id="960" w:author="ghayman" w:date="2013-10-03T22:51:00Z">
              <w:rPr/>
            </w:rPrChange>
          </w:rPr>
          <w:t>RdtnTMax</w:t>
        </w:r>
        <w:proofErr w:type="spellEnd"/>
        <w:r w:rsidRPr="00895A9A">
          <w:rPr>
            <w:rFonts w:ascii="Consolas" w:hAnsi="Consolas" w:cs="Consolas"/>
            <w:sz w:val="14"/>
            <w:szCs w:val="14"/>
            <w:rPrChange w:id="961" w:author="ghayman" w:date="2013-10-03T22:51:00Z">
              <w:rPr/>
            </w:rPrChange>
          </w:rPr>
          <w:t xml:space="preserve">       - Analysis time for wave radiation kernel calculations (sec) [determines </w:t>
        </w:r>
        <w:proofErr w:type="spellStart"/>
        <w:r w:rsidRPr="00895A9A">
          <w:rPr>
            <w:rFonts w:ascii="Consolas" w:hAnsi="Consolas" w:cs="Consolas"/>
            <w:sz w:val="14"/>
            <w:szCs w:val="14"/>
            <w:rPrChange w:id="962" w:author="ghayman" w:date="2013-10-03T22:51:00Z">
              <w:rPr/>
            </w:rPrChange>
          </w:rPr>
          <w:t>RdtnDOmega</w:t>
        </w:r>
        <w:proofErr w:type="spellEnd"/>
        <w:r w:rsidRPr="00895A9A">
          <w:rPr>
            <w:rFonts w:ascii="Consolas" w:hAnsi="Consolas" w:cs="Consolas"/>
            <w:sz w:val="14"/>
            <w:szCs w:val="14"/>
            <w:rPrChange w:id="963" w:author="ghayman" w:date="2013-10-03T22:51:00Z">
              <w:rPr/>
            </w:rPrChange>
          </w:rPr>
          <w:t>=Pi/</w:t>
        </w:r>
        <w:proofErr w:type="spellStart"/>
        <w:r w:rsidRPr="00895A9A">
          <w:rPr>
            <w:rFonts w:ascii="Consolas" w:hAnsi="Consolas" w:cs="Consolas"/>
            <w:sz w:val="14"/>
            <w:szCs w:val="14"/>
            <w:rPrChange w:id="964" w:author="ghayman" w:date="2013-10-03T22:51:00Z">
              <w:rPr/>
            </w:rPrChange>
          </w:rPr>
          <w:t>RdtnTMax</w:t>
        </w:r>
        <w:proofErr w:type="spellEnd"/>
        <w:r w:rsidRPr="00895A9A">
          <w:rPr>
            <w:rFonts w:ascii="Consolas" w:hAnsi="Consolas" w:cs="Consolas"/>
            <w:sz w:val="14"/>
            <w:szCs w:val="14"/>
            <w:rPrChange w:id="965" w:author="ghayman" w:date="2013-10-03T22:51:00Z">
              <w:rPr/>
            </w:rPrChange>
          </w:rPr>
          <w:t xml:space="preserve"> in the cosine transform</w:t>
        </w:r>
        <w:proofErr w:type="gramStart"/>
        <w:r w:rsidRPr="00895A9A">
          <w:rPr>
            <w:rFonts w:ascii="Consolas" w:hAnsi="Consolas" w:cs="Consolas"/>
            <w:sz w:val="14"/>
            <w:szCs w:val="14"/>
            <w:rPrChange w:id="966" w:author="ghayman" w:date="2013-10-03T22:51:00Z">
              <w:rPr/>
            </w:rPrChange>
          </w:rPr>
          <w:t>]  [</w:t>
        </w:r>
        <w:proofErr w:type="gramEnd"/>
        <w:r w:rsidRPr="00895A9A">
          <w:rPr>
            <w:rFonts w:ascii="Consolas" w:hAnsi="Consolas" w:cs="Consolas"/>
            <w:sz w:val="14"/>
            <w:szCs w:val="14"/>
            <w:rPrChange w:id="967" w:author="ghayman" w:date="2013-10-03T22:51:00Z">
              <w:rPr/>
            </w:rPrChange>
          </w:rPr>
          <w:t xml:space="preserve">MAKE SURE THIS IS LONG ENOUGH </w:t>
        </w:r>
      </w:ins>
      <w:ins w:id="968" w:author="ghayman" w:date="2013-10-03T22:55:00Z">
        <w:r>
          <w:rPr>
            <w:rFonts w:ascii="Consolas" w:hAnsi="Consolas" w:cs="Consolas"/>
            <w:sz w:val="14"/>
            <w:szCs w:val="14"/>
          </w:rPr>
          <w:t>…</w:t>
        </w:r>
      </w:ins>
    </w:p>
    <w:p w:rsidR="00895A9A" w:rsidRPr="00895A9A" w:rsidRDefault="00895A9A">
      <w:pPr>
        <w:spacing w:after="0"/>
        <w:ind w:left="-720" w:right="-720"/>
        <w:rPr>
          <w:ins w:id="969" w:author="ghayman" w:date="2013-10-03T22:50:00Z"/>
          <w:rFonts w:ascii="Consolas" w:hAnsi="Consolas" w:cs="Consolas"/>
          <w:sz w:val="14"/>
          <w:szCs w:val="14"/>
          <w:rPrChange w:id="970" w:author="ghayman" w:date="2013-10-03T22:51:00Z">
            <w:rPr>
              <w:ins w:id="971" w:author="ghayman" w:date="2013-10-03T22:50:00Z"/>
            </w:rPr>
          </w:rPrChange>
        </w:rPr>
        <w:pPrChange w:id="972" w:author="ghayman" w:date="2013-10-03T22:52:00Z">
          <w:pPr/>
        </w:pPrChange>
      </w:pPr>
      <w:ins w:id="973" w:author="ghayman" w:date="2013-10-03T22:50:00Z">
        <w:r w:rsidRPr="00895A9A">
          <w:rPr>
            <w:rFonts w:ascii="Consolas" w:hAnsi="Consolas" w:cs="Consolas"/>
            <w:sz w:val="14"/>
            <w:szCs w:val="14"/>
            <w:rPrChange w:id="974" w:author="ghayman" w:date="2013-10-03T22:51:00Z">
              <w:rPr/>
            </w:rPrChange>
          </w:rPr>
          <w:t xml:space="preserve">   0.025       </w:t>
        </w:r>
        <w:proofErr w:type="spellStart"/>
        <w:r w:rsidRPr="00895A9A">
          <w:rPr>
            <w:rFonts w:ascii="Consolas" w:hAnsi="Consolas" w:cs="Consolas"/>
            <w:sz w:val="14"/>
            <w:szCs w:val="14"/>
            <w:rPrChange w:id="975" w:author="ghayman" w:date="2013-10-03T22:51:00Z">
              <w:rPr/>
            </w:rPrChange>
          </w:rPr>
          <w:t>RdtnDT</w:t>
        </w:r>
        <w:proofErr w:type="spellEnd"/>
        <w:r w:rsidRPr="00895A9A">
          <w:rPr>
            <w:rFonts w:ascii="Consolas" w:hAnsi="Consolas" w:cs="Consolas"/>
            <w:sz w:val="14"/>
            <w:szCs w:val="14"/>
            <w:rPrChange w:id="976" w:author="ghayman" w:date="2013-10-03T22:51:00Z">
              <w:rPr/>
            </w:rPrChange>
          </w:rPr>
          <w:t xml:space="preserve">         - Time step for wave radiation kernel calculations (sec) [DT&lt;=</w:t>
        </w:r>
        <w:proofErr w:type="spellStart"/>
        <w:r w:rsidRPr="00895A9A">
          <w:rPr>
            <w:rFonts w:ascii="Consolas" w:hAnsi="Consolas" w:cs="Consolas"/>
            <w:sz w:val="14"/>
            <w:szCs w:val="14"/>
            <w:rPrChange w:id="977" w:author="ghayman" w:date="2013-10-03T22:51:00Z">
              <w:rPr/>
            </w:rPrChange>
          </w:rPr>
          <w:t>RdtnDT</w:t>
        </w:r>
        <w:proofErr w:type="spellEnd"/>
        <w:r w:rsidRPr="00895A9A">
          <w:rPr>
            <w:rFonts w:ascii="Consolas" w:hAnsi="Consolas" w:cs="Consolas"/>
            <w:sz w:val="14"/>
            <w:szCs w:val="14"/>
            <w:rPrChange w:id="978" w:author="ghayman" w:date="2013-10-03T22:51:00Z">
              <w:rPr/>
            </w:rPrChange>
          </w:rPr>
          <w:t xml:space="preserve">&lt;=0.1 recommended] [determines </w:t>
        </w:r>
        <w:proofErr w:type="spellStart"/>
        <w:r w:rsidRPr="00895A9A">
          <w:rPr>
            <w:rFonts w:ascii="Consolas" w:hAnsi="Consolas" w:cs="Consolas"/>
            <w:sz w:val="14"/>
            <w:szCs w:val="14"/>
            <w:rPrChange w:id="979" w:author="ghayman" w:date="2013-10-03T22:51:00Z">
              <w:rPr/>
            </w:rPrChange>
          </w:rPr>
          <w:t>RdtnOmegaMax</w:t>
        </w:r>
        <w:proofErr w:type="spellEnd"/>
        <w:r w:rsidRPr="00895A9A">
          <w:rPr>
            <w:rFonts w:ascii="Consolas" w:hAnsi="Consolas" w:cs="Consolas"/>
            <w:sz w:val="14"/>
            <w:szCs w:val="14"/>
            <w:rPrChange w:id="980" w:author="ghayman" w:date="2013-10-03T22:51:00Z">
              <w:rPr/>
            </w:rPrChange>
          </w:rPr>
          <w:t>=Pi/</w:t>
        </w:r>
        <w:proofErr w:type="spellStart"/>
        <w:r w:rsidRPr="00895A9A">
          <w:rPr>
            <w:rFonts w:ascii="Consolas" w:hAnsi="Consolas" w:cs="Consolas"/>
            <w:sz w:val="14"/>
            <w:szCs w:val="14"/>
            <w:rPrChange w:id="981" w:author="ghayman" w:date="2013-10-03T22:51:00Z">
              <w:rPr/>
            </w:rPrChange>
          </w:rPr>
          <w:t>RdtnDT</w:t>
        </w:r>
        <w:proofErr w:type="spellEnd"/>
        <w:r w:rsidRPr="00895A9A">
          <w:rPr>
            <w:rFonts w:ascii="Consolas" w:hAnsi="Consolas" w:cs="Consolas"/>
            <w:sz w:val="14"/>
            <w:szCs w:val="14"/>
            <w:rPrChange w:id="982" w:author="ghayman" w:date="2013-10-03T22:51:00Z">
              <w:rPr/>
            </w:rPrChange>
          </w:rPr>
          <w:t xml:space="preserve"> in the cosine transform]</w:t>
        </w:r>
      </w:ins>
    </w:p>
    <w:p w:rsidR="00895A9A" w:rsidRPr="00895A9A" w:rsidRDefault="00895A9A">
      <w:pPr>
        <w:spacing w:after="0"/>
        <w:ind w:left="-720" w:right="-720"/>
        <w:rPr>
          <w:ins w:id="983" w:author="ghayman" w:date="2013-10-03T22:50:00Z"/>
          <w:rFonts w:ascii="Consolas" w:hAnsi="Consolas" w:cs="Consolas"/>
          <w:sz w:val="14"/>
          <w:szCs w:val="14"/>
          <w:rPrChange w:id="984" w:author="ghayman" w:date="2013-10-03T22:51:00Z">
            <w:rPr>
              <w:ins w:id="985" w:author="ghayman" w:date="2013-10-03T22:50:00Z"/>
            </w:rPr>
          </w:rPrChange>
        </w:rPr>
        <w:pPrChange w:id="986" w:author="ghayman" w:date="2013-10-03T22:52:00Z">
          <w:pPr/>
        </w:pPrChange>
      </w:pPr>
      <w:ins w:id="987" w:author="ghayman" w:date="2013-10-03T22:50:00Z">
        <w:r w:rsidRPr="00895A9A">
          <w:rPr>
            <w:rFonts w:ascii="Consolas" w:hAnsi="Consolas" w:cs="Consolas"/>
            <w:sz w:val="14"/>
            <w:szCs w:val="14"/>
            <w:rPrChange w:id="988" w:author="ghayman" w:date="2013-10-03T22:51:00Z">
              <w:rPr/>
            </w:rPrChange>
          </w:rPr>
          <w:lastRenderedPageBreak/>
          <w:t xml:space="preserve">---------------------- FLOATING PLATFORM FORCE </w:t>
        </w:r>
        <w:proofErr w:type="gramStart"/>
        <w:r w:rsidRPr="00895A9A">
          <w:rPr>
            <w:rFonts w:ascii="Consolas" w:hAnsi="Consolas" w:cs="Consolas"/>
            <w:sz w:val="14"/>
            <w:szCs w:val="14"/>
            <w:rPrChange w:id="989" w:author="ghayman" w:date="2013-10-03T22:51:00Z">
              <w:rPr/>
            </w:rPrChange>
          </w:rPr>
          <w:t>FLAGS  --------------------------</w:t>
        </w:r>
        <w:proofErr w:type="gramEnd"/>
      </w:ins>
    </w:p>
    <w:p w:rsidR="00895A9A" w:rsidRPr="00895A9A" w:rsidRDefault="00895A9A">
      <w:pPr>
        <w:spacing w:after="0"/>
        <w:ind w:left="-720" w:right="-720"/>
        <w:rPr>
          <w:ins w:id="990" w:author="ghayman" w:date="2013-10-03T22:50:00Z"/>
          <w:rFonts w:ascii="Consolas" w:hAnsi="Consolas" w:cs="Consolas"/>
          <w:sz w:val="14"/>
          <w:szCs w:val="14"/>
          <w:rPrChange w:id="991" w:author="ghayman" w:date="2013-10-03T22:51:00Z">
            <w:rPr>
              <w:ins w:id="992" w:author="ghayman" w:date="2013-10-03T22:50:00Z"/>
            </w:rPr>
          </w:rPrChange>
        </w:rPr>
        <w:pPrChange w:id="993" w:author="ghayman" w:date="2013-10-03T22:52:00Z">
          <w:pPr/>
        </w:pPrChange>
      </w:pPr>
      <w:ins w:id="994" w:author="ghayman" w:date="2013-10-03T22:50:00Z">
        <w:r w:rsidRPr="00895A9A">
          <w:rPr>
            <w:rFonts w:ascii="Consolas" w:hAnsi="Consolas" w:cs="Consolas"/>
            <w:sz w:val="14"/>
            <w:szCs w:val="14"/>
            <w:rPrChange w:id="995" w:author="ghayman" w:date="2013-10-03T22:51:00Z">
              <w:rPr/>
            </w:rPrChange>
          </w:rPr>
          <w:t xml:space="preserve">True           </w:t>
        </w:r>
        <w:proofErr w:type="spellStart"/>
        <w:r w:rsidRPr="00895A9A">
          <w:rPr>
            <w:rFonts w:ascii="Consolas" w:hAnsi="Consolas" w:cs="Consolas"/>
            <w:sz w:val="14"/>
            <w:szCs w:val="14"/>
            <w:rPrChange w:id="996" w:author="ghayman" w:date="2013-10-03T22:51:00Z">
              <w:rPr/>
            </w:rPrChange>
          </w:rPr>
          <w:t>PtfmSgF</w:t>
        </w:r>
        <w:proofErr w:type="spellEnd"/>
        <w:r w:rsidRPr="00895A9A">
          <w:rPr>
            <w:rFonts w:ascii="Consolas" w:hAnsi="Consolas" w:cs="Consolas"/>
            <w:sz w:val="14"/>
            <w:szCs w:val="14"/>
            <w:rPrChange w:id="997" w:author="ghayman" w:date="2013-10-03T22:51:00Z">
              <w:rPr/>
            </w:rPrChange>
          </w:rPr>
          <w:t xml:space="preserve">        - Platform horizontal surge translation force (flag) or DEFAULT</w:t>
        </w:r>
      </w:ins>
    </w:p>
    <w:p w:rsidR="00895A9A" w:rsidRPr="00895A9A" w:rsidRDefault="00895A9A">
      <w:pPr>
        <w:spacing w:after="0"/>
        <w:ind w:left="-720" w:right="-720"/>
        <w:rPr>
          <w:ins w:id="998" w:author="ghayman" w:date="2013-10-03T22:50:00Z"/>
          <w:rFonts w:ascii="Consolas" w:hAnsi="Consolas" w:cs="Consolas"/>
          <w:sz w:val="14"/>
          <w:szCs w:val="14"/>
          <w:rPrChange w:id="999" w:author="ghayman" w:date="2013-10-03T22:51:00Z">
            <w:rPr>
              <w:ins w:id="1000" w:author="ghayman" w:date="2013-10-03T22:50:00Z"/>
            </w:rPr>
          </w:rPrChange>
        </w:rPr>
        <w:pPrChange w:id="1001" w:author="ghayman" w:date="2013-10-03T22:52:00Z">
          <w:pPr/>
        </w:pPrChange>
      </w:pPr>
      <w:ins w:id="1002" w:author="ghayman" w:date="2013-10-03T22:50:00Z">
        <w:r w:rsidRPr="00895A9A">
          <w:rPr>
            <w:rFonts w:ascii="Consolas" w:hAnsi="Consolas" w:cs="Consolas"/>
            <w:sz w:val="14"/>
            <w:szCs w:val="14"/>
            <w:rPrChange w:id="1003" w:author="ghayman" w:date="2013-10-03T22:51:00Z">
              <w:rPr/>
            </w:rPrChange>
          </w:rPr>
          <w:t xml:space="preserve">True           </w:t>
        </w:r>
        <w:proofErr w:type="spellStart"/>
        <w:r w:rsidRPr="00895A9A">
          <w:rPr>
            <w:rFonts w:ascii="Consolas" w:hAnsi="Consolas" w:cs="Consolas"/>
            <w:sz w:val="14"/>
            <w:szCs w:val="14"/>
            <w:rPrChange w:id="1004" w:author="ghayman" w:date="2013-10-03T22:51:00Z">
              <w:rPr/>
            </w:rPrChange>
          </w:rPr>
          <w:t>PtfmSwF</w:t>
        </w:r>
        <w:proofErr w:type="spellEnd"/>
        <w:r w:rsidRPr="00895A9A">
          <w:rPr>
            <w:rFonts w:ascii="Consolas" w:hAnsi="Consolas" w:cs="Consolas"/>
            <w:sz w:val="14"/>
            <w:szCs w:val="14"/>
            <w:rPrChange w:id="1005" w:author="ghayman" w:date="2013-10-03T22:51:00Z">
              <w:rPr/>
            </w:rPrChange>
          </w:rPr>
          <w:t xml:space="preserve">        - Platform horizontal sway translation force (flag) or DEFAULT</w:t>
        </w:r>
      </w:ins>
    </w:p>
    <w:p w:rsidR="00895A9A" w:rsidRPr="00895A9A" w:rsidRDefault="00895A9A">
      <w:pPr>
        <w:spacing w:after="0"/>
        <w:ind w:left="-720" w:right="-720"/>
        <w:rPr>
          <w:ins w:id="1006" w:author="ghayman" w:date="2013-10-03T22:50:00Z"/>
          <w:rFonts w:ascii="Consolas" w:hAnsi="Consolas" w:cs="Consolas"/>
          <w:sz w:val="14"/>
          <w:szCs w:val="14"/>
          <w:rPrChange w:id="1007" w:author="ghayman" w:date="2013-10-03T22:51:00Z">
            <w:rPr>
              <w:ins w:id="1008" w:author="ghayman" w:date="2013-10-03T22:50:00Z"/>
            </w:rPr>
          </w:rPrChange>
        </w:rPr>
        <w:pPrChange w:id="1009" w:author="ghayman" w:date="2013-10-03T22:52:00Z">
          <w:pPr/>
        </w:pPrChange>
      </w:pPr>
      <w:ins w:id="1010" w:author="ghayman" w:date="2013-10-03T22:50:00Z">
        <w:r w:rsidRPr="00895A9A">
          <w:rPr>
            <w:rFonts w:ascii="Consolas" w:hAnsi="Consolas" w:cs="Consolas"/>
            <w:sz w:val="14"/>
            <w:szCs w:val="14"/>
            <w:rPrChange w:id="1011" w:author="ghayman" w:date="2013-10-03T22:51:00Z">
              <w:rPr/>
            </w:rPrChange>
          </w:rPr>
          <w:t xml:space="preserve">True           </w:t>
        </w:r>
        <w:proofErr w:type="spellStart"/>
        <w:r w:rsidRPr="00895A9A">
          <w:rPr>
            <w:rFonts w:ascii="Consolas" w:hAnsi="Consolas" w:cs="Consolas"/>
            <w:sz w:val="14"/>
            <w:szCs w:val="14"/>
            <w:rPrChange w:id="1012" w:author="ghayman" w:date="2013-10-03T22:51:00Z">
              <w:rPr/>
            </w:rPrChange>
          </w:rPr>
          <w:t>PtfmHvF</w:t>
        </w:r>
        <w:proofErr w:type="spellEnd"/>
        <w:r w:rsidRPr="00895A9A">
          <w:rPr>
            <w:rFonts w:ascii="Consolas" w:hAnsi="Consolas" w:cs="Consolas"/>
            <w:sz w:val="14"/>
            <w:szCs w:val="14"/>
            <w:rPrChange w:id="1013" w:author="ghayman" w:date="2013-10-03T22:51:00Z">
              <w:rPr/>
            </w:rPrChange>
          </w:rPr>
          <w:t xml:space="preserve">        - Platform vertical heave translation force (flag) or DEFAULT</w:t>
        </w:r>
      </w:ins>
    </w:p>
    <w:p w:rsidR="00895A9A" w:rsidRPr="00895A9A" w:rsidRDefault="00895A9A">
      <w:pPr>
        <w:spacing w:after="0"/>
        <w:ind w:left="-720" w:right="-720"/>
        <w:rPr>
          <w:ins w:id="1014" w:author="ghayman" w:date="2013-10-03T22:50:00Z"/>
          <w:rFonts w:ascii="Consolas" w:hAnsi="Consolas" w:cs="Consolas"/>
          <w:sz w:val="14"/>
          <w:szCs w:val="14"/>
          <w:rPrChange w:id="1015" w:author="ghayman" w:date="2013-10-03T22:51:00Z">
            <w:rPr>
              <w:ins w:id="1016" w:author="ghayman" w:date="2013-10-03T22:50:00Z"/>
            </w:rPr>
          </w:rPrChange>
        </w:rPr>
        <w:pPrChange w:id="1017" w:author="ghayman" w:date="2013-10-03T22:52:00Z">
          <w:pPr/>
        </w:pPrChange>
      </w:pPr>
      <w:ins w:id="1018" w:author="ghayman" w:date="2013-10-03T22:50:00Z">
        <w:r w:rsidRPr="00895A9A">
          <w:rPr>
            <w:rFonts w:ascii="Consolas" w:hAnsi="Consolas" w:cs="Consolas"/>
            <w:sz w:val="14"/>
            <w:szCs w:val="14"/>
            <w:rPrChange w:id="1019" w:author="ghayman" w:date="2013-10-03T22:51:00Z">
              <w:rPr/>
            </w:rPrChange>
          </w:rPr>
          <w:t xml:space="preserve">True           </w:t>
        </w:r>
        <w:proofErr w:type="spellStart"/>
        <w:r w:rsidRPr="00895A9A">
          <w:rPr>
            <w:rFonts w:ascii="Consolas" w:hAnsi="Consolas" w:cs="Consolas"/>
            <w:sz w:val="14"/>
            <w:szCs w:val="14"/>
            <w:rPrChange w:id="1020" w:author="ghayman" w:date="2013-10-03T22:51:00Z">
              <w:rPr/>
            </w:rPrChange>
          </w:rPr>
          <w:t>PtfmRF</w:t>
        </w:r>
        <w:proofErr w:type="spellEnd"/>
        <w:r w:rsidRPr="00895A9A">
          <w:rPr>
            <w:rFonts w:ascii="Consolas" w:hAnsi="Consolas" w:cs="Consolas"/>
            <w:sz w:val="14"/>
            <w:szCs w:val="14"/>
            <w:rPrChange w:id="1021" w:author="ghayman" w:date="2013-10-03T22:51:00Z">
              <w:rPr/>
            </w:rPrChange>
          </w:rPr>
          <w:t xml:space="preserve">         - Platform roll tilt rotation force (flag) or DEFAULT</w:t>
        </w:r>
      </w:ins>
    </w:p>
    <w:p w:rsidR="00895A9A" w:rsidRPr="00895A9A" w:rsidRDefault="00895A9A">
      <w:pPr>
        <w:spacing w:after="0"/>
        <w:ind w:left="-720" w:right="-720"/>
        <w:rPr>
          <w:ins w:id="1022" w:author="ghayman" w:date="2013-10-03T22:50:00Z"/>
          <w:rFonts w:ascii="Consolas" w:hAnsi="Consolas" w:cs="Consolas"/>
          <w:sz w:val="14"/>
          <w:szCs w:val="14"/>
          <w:rPrChange w:id="1023" w:author="ghayman" w:date="2013-10-03T22:51:00Z">
            <w:rPr>
              <w:ins w:id="1024" w:author="ghayman" w:date="2013-10-03T22:50:00Z"/>
            </w:rPr>
          </w:rPrChange>
        </w:rPr>
        <w:pPrChange w:id="1025" w:author="ghayman" w:date="2013-10-03T22:52:00Z">
          <w:pPr/>
        </w:pPrChange>
      </w:pPr>
      <w:ins w:id="1026" w:author="ghayman" w:date="2013-10-03T22:50:00Z">
        <w:r w:rsidRPr="00895A9A">
          <w:rPr>
            <w:rFonts w:ascii="Consolas" w:hAnsi="Consolas" w:cs="Consolas"/>
            <w:sz w:val="14"/>
            <w:szCs w:val="14"/>
            <w:rPrChange w:id="1027" w:author="ghayman" w:date="2013-10-03T22:51:00Z">
              <w:rPr/>
            </w:rPrChange>
          </w:rPr>
          <w:t xml:space="preserve">True           </w:t>
        </w:r>
        <w:proofErr w:type="spellStart"/>
        <w:r w:rsidRPr="00895A9A">
          <w:rPr>
            <w:rFonts w:ascii="Consolas" w:hAnsi="Consolas" w:cs="Consolas"/>
            <w:sz w:val="14"/>
            <w:szCs w:val="14"/>
            <w:rPrChange w:id="1028" w:author="ghayman" w:date="2013-10-03T22:51:00Z">
              <w:rPr/>
            </w:rPrChange>
          </w:rPr>
          <w:t>PtfmPF</w:t>
        </w:r>
        <w:proofErr w:type="spellEnd"/>
        <w:r w:rsidRPr="00895A9A">
          <w:rPr>
            <w:rFonts w:ascii="Consolas" w:hAnsi="Consolas" w:cs="Consolas"/>
            <w:sz w:val="14"/>
            <w:szCs w:val="14"/>
            <w:rPrChange w:id="1029" w:author="ghayman" w:date="2013-10-03T22:51:00Z">
              <w:rPr/>
            </w:rPrChange>
          </w:rPr>
          <w:t xml:space="preserve">         - Platform pitch tilt rotation force (flag) or DEFAULT</w:t>
        </w:r>
      </w:ins>
    </w:p>
    <w:p w:rsidR="00895A9A" w:rsidRPr="00895A9A" w:rsidRDefault="00895A9A">
      <w:pPr>
        <w:spacing w:after="0"/>
        <w:ind w:left="-720" w:right="-720"/>
        <w:rPr>
          <w:ins w:id="1030" w:author="ghayman" w:date="2013-10-03T22:50:00Z"/>
          <w:rFonts w:ascii="Consolas" w:hAnsi="Consolas" w:cs="Consolas"/>
          <w:sz w:val="14"/>
          <w:szCs w:val="14"/>
          <w:rPrChange w:id="1031" w:author="ghayman" w:date="2013-10-03T22:51:00Z">
            <w:rPr>
              <w:ins w:id="1032" w:author="ghayman" w:date="2013-10-03T22:50:00Z"/>
            </w:rPr>
          </w:rPrChange>
        </w:rPr>
        <w:pPrChange w:id="1033" w:author="ghayman" w:date="2013-10-03T22:52:00Z">
          <w:pPr/>
        </w:pPrChange>
      </w:pPr>
      <w:ins w:id="1034" w:author="ghayman" w:date="2013-10-03T22:50:00Z">
        <w:r w:rsidRPr="00895A9A">
          <w:rPr>
            <w:rFonts w:ascii="Consolas" w:hAnsi="Consolas" w:cs="Consolas"/>
            <w:sz w:val="14"/>
            <w:szCs w:val="14"/>
            <w:rPrChange w:id="1035" w:author="ghayman" w:date="2013-10-03T22:51:00Z">
              <w:rPr/>
            </w:rPrChange>
          </w:rPr>
          <w:t xml:space="preserve">True           </w:t>
        </w:r>
        <w:proofErr w:type="spellStart"/>
        <w:r w:rsidRPr="00895A9A">
          <w:rPr>
            <w:rFonts w:ascii="Consolas" w:hAnsi="Consolas" w:cs="Consolas"/>
            <w:sz w:val="14"/>
            <w:szCs w:val="14"/>
            <w:rPrChange w:id="1036" w:author="ghayman" w:date="2013-10-03T22:51:00Z">
              <w:rPr/>
            </w:rPrChange>
          </w:rPr>
          <w:t>PtfmYF</w:t>
        </w:r>
        <w:proofErr w:type="spellEnd"/>
        <w:r w:rsidRPr="00895A9A">
          <w:rPr>
            <w:rFonts w:ascii="Consolas" w:hAnsi="Consolas" w:cs="Consolas"/>
            <w:sz w:val="14"/>
            <w:szCs w:val="14"/>
            <w:rPrChange w:id="1037" w:author="ghayman" w:date="2013-10-03T22:51:00Z">
              <w:rPr/>
            </w:rPrChange>
          </w:rPr>
          <w:t xml:space="preserve">         - Platform yaw rotation force (flag) or DEFAULT</w:t>
        </w:r>
      </w:ins>
    </w:p>
    <w:p w:rsidR="00895A9A" w:rsidRPr="00895A9A" w:rsidRDefault="00895A9A">
      <w:pPr>
        <w:spacing w:after="0"/>
        <w:ind w:left="-720" w:right="-720"/>
        <w:rPr>
          <w:ins w:id="1038" w:author="ghayman" w:date="2013-10-03T22:50:00Z"/>
          <w:rFonts w:ascii="Consolas" w:hAnsi="Consolas" w:cs="Consolas"/>
          <w:sz w:val="14"/>
          <w:szCs w:val="14"/>
          <w:rPrChange w:id="1039" w:author="ghayman" w:date="2013-10-03T22:51:00Z">
            <w:rPr>
              <w:ins w:id="1040" w:author="ghayman" w:date="2013-10-03T22:50:00Z"/>
            </w:rPr>
          </w:rPrChange>
        </w:rPr>
        <w:pPrChange w:id="1041" w:author="ghayman" w:date="2013-10-03T22:52:00Z">
          <w:pPr/>
        </w:pPrChange>
      </w:pPr>
      <w:ins w:id="1042" w:author="ghayman" w:date="2013-10-03T22:50:00Z">
        <w:r w:rsidRPr="00895A9A">
          <w:rPr>
            <w:rFonts w:ascii="Consolas" w:hAnsi="Consolas" w:cs="Consolas"/>
            <w:sz w:val="14"/>
            <w:szCs w:val="14"/>
            <w:rPrChange w:id="1043" w:author="ghayman" w:date="2013-10-03T22:51:00Z">
              <w:rPr/>
            </w:rPrChange>
          </w:rPr>
          <w:t xml:space="preserve">---------------------- FLOATING PLATFORM ADDITIONAL STIFFNESS AND </w:t>
        </w:r>
        <w:proofErr w:type="gramStart"/>
        <w:r w:rsidRPr="00895A9A">
          <w:rPr>
            <w:rFonts w:ascii="Consolas" w:hAnsi="Consolas" w:cs="Consolas"/>
            <w:sz w:val="14"/>
            <w:szCs w:val="14"/>
            <w:rPrChange w:id="1044" w:author="ghayman" w:date="2013-10-03T22:51:00Z">
              <w:rPr/>
            </w:rPrChange>
          </w:rPr>
          <w:t>DAMPING  -----</w:t>
        </w:r>
        <w:proofErr w:type="gramEnd"/>
      </w:ins>
    </w:p>
    <w:p w:rsidR="00895A9A" w:rsidRPr="00895A9A" w:rsidRDefault="00895A9A">
      <w:pPr>
        <w:spacing w:after="0"/>
        <w:ind w:left="-720" w:right="-720"/>
        <w:rPr>
          <w:ins w:id="1045" w:author="ghayman" w:date="2013-10-03T22:50:00Z"/>
          <w:rFonts w:ascii="Consolas" w:hAnsi="Consolas" w:cs="Consolas"/>
          <w:sz w:val="14"/>
          <w:szCs w:val="14"/>
          <w:rPrChange w:id="1046" w:author="ghayman" w:date="2013-10-03T22:51:00Z">
            <w:rPr>
              <w:ins w:id="1047" w:author="ghayman" w:date="2013-10-03T22:50:00Z"/>
            </w:rPr>
          </w:rPrChange>
        </w:rPr>
        <w:pPrChange w:id="1048" w:author="ghayman" w:date="2013-10-03T22:52:00Z">
          <w:pPr/>
        </w:pPrChange>
      </w:pPr>
      <w:ins w:id="1049" w:author="ghayman" w:date="2013-10-03T22:50:00Z">
        <w:r w:rsidRPr="00895A9A">
          <w:rPr>
            <w:rFonts w:ascii="Consolas" w:hAnsi="Consolas" w:cs="Consolas"/>
            <w:sz w:val="14"/>
            <w:szCs w:val="14"/>
            <w:rPrChange w:id="1050" w:author="ghayman" w:date="2013-10-03T22:51:00Z">
              <w:rPr/>
            </w:rPrChange>
          </w:rPr>
          <w:t>0.0   0.0   0.0   0.0   0.0   0.0   AddF0    - Additional preload (N, N-m)</w:t>
        </w:r>
      </w:ins>
    </w:p>
    <w:p w:rsidR="00895A9A" w:rsidRPr="00895A9A" w:rsidRDefault="00895A9A">
      <w:pPr>
        <w:spacing w:after="0"/>
        <w:ind w:left="-720" w:right="-720"/>
        <w:rPr>
          <w:ins w:id="1051" w:author="ghayman" w:date="2013-10-03T22:50:00Z"/>
          <w:rFonts w:ascii="Consolas" w:hAnsi="Consolas" w:cs="Consolas"/>
          <w:sz w:val="14"/>
          <w:szCs w:val="14"/>
          <w:rPrChange w:id="1052" w:author="ghayman" w:date="2013-10-03T22:51:00Z">
            <w:rPr>
              <w:ins w:id="1053" w:author="ghayman" w:date="2013-10-03T22:50:00Z"/>
            </w:rPr>
          </w:rPrChange>
        </w:rPr>
        <w:pPrChange w:id="1054" w:author="ghayman" w:date="2013-10-03T22:52:00Z">
          <w:pPr/>
        </w:pPrChange>
      </w:pPr>
      <w:ins w:id="1055" w:author="ghayman" w:date="2013-10-03T22:50:00Z">
        <w:r w:rsidRPr="00895A9A">
          <w:rPr>
            <w:rFonts w:ascii="Consolas" w:hAnsi="Consolas" w:cs="Consolas"/>
            <w:sz w:val="14"/>
            <w:szCs w:val="14"/>
            <w:rPrChange w:id="1056" w:author="ghayman" w:date="2013-10-03T22:51:00Z">
              <w:rPr/>
            </w:rPrChange>
          </w:rPr>
          <w:t xml:space="preserve">0.0   0.0   0.0   0.0   0.0   0.0   </w:t>
        </w:r>
        <w:proofErr w:type="spellStart"/>
        <w:proofErr w:type="gramStart"/>
        <w:r w:rsidRPr="00895A9A">
          <w:rPr>
            <w:rFonts w:ascii="Consolas" w:hAnsi="Consolas" w:cs="Consolas"/>
            <w:sz w:val="14"/>
            <w:szCs w:val="14"/>
            <w:rPrChange w:id="1057" w:author="ghayman" w:date="2013-10-03T22:51:00Z">
              <w:rPr/>
            </w:rPrChange>
          </w:rPr>
          <w:t>AddCLin</w:t>
        </w:r>
        <w:proofErr w:type="spellEnd"/>
        <w:r w:rsidRPr="00895A9A">
          <w:rPr>
            <w:rFonts w:ascii="Consolas" w:hAnsi="Consolas" w:cs="Consolas"/>
            <w:sz w:val="14"/>
            <w:szCs w:val="14"/>
            <w:rPrChange w:id="1058" w:author="ghayman" w:date="2013-10-03T22:51:00Z">
              <w:rPr/>
            </w:rPrChange>
          </w:rPr>
          <w:t xml:space="preserve">  -</w:t>
        </w:r>
        <w:proofErr w:type="gramEnd"/>
        <w:r w:rsidRPr="00895A9A">
          <w:rPr>
            <w:rFonts w:ascii="Consolas" w:hAnsi="Consolas" w:cs="Consolas"/>
            <w:sz w:val="14"/>
            <w:szCs w:val="14"/>
            <w:rPrChange w:id="1059" w:author="ghayman" w:date="2013-10-03T22:51:00Z">
              <w:rPr/>
            </w:rPrChange>
          </w:rPr>
          <w:t xml:space="preserve"> Additional linear stiffness (N/m, N/rad, N-m/m, N-m/rad)</w:t>
        </w:r>
      </w:ins>
    </w:p>
    <w:p w:rsidR="00895A9A" w:rsidRPr="00895A9A" w:rsidRDefault="00895A9A">
      <w:pPr>
        <w:spacing w:after="0"/>
        <w:ind w:left="-720" w:right="-720"/>
        <w:rPr>
          <w:ins w:id="1060" w:author="ghayman" w:date="2013-10-03T22:50:00Z"/>
          <w:rFonts w:ascii="Consolas" w:hAnsi="Consolas" w:cs="Consolas"/>
          <w:sz w:val="14"/>
          <w:szCs w:val="14"/>
          <w:rPrChange w:id="1061" w:author="ghayman" w:date="2013-10-03T22:51:00Z">
            <w:rPr>
              <w:ins w:id="1062" w:author="ghayman" w:date="2013-10-03T22:50:00Z"/>
            </w:rPr>
          </w:rPrChange>
        </w:rPr>
        <w:pPrChange w:id="1063" w:author="ghayman" w:date="2013-10-03T22:52:00Z">
          <w:pPr/>
        </w:pPrChange>
      </w:pPr>
      <w:ins w:id="1064" w:author="ghayman" w:date="2013-10-03T22:50:00Z">
        <w:r w:rsidRPr="00895A9A">
          <w:rPr>
            <w:rFonts w:ascii="Consolas" w:hAnsi="Consolas" w:cs="Consolas"/>
            <w:sz w:val="14"/>
            <w:szCs w:val="14"/>
            <w:rPrChange w:id="1065" w:author="ghayman" w:date="2013-10-03T22:51:00Z">
              <w:rPr/>
            </w:rPrChange>
          </w:rPr>
          <w:t>0.0   0.0   0.0   0.0   0.0   0.0</w:t>
        </w:r>
      </w:ins>
    </w:p>
    <w:p w:rsidR="00895A9A" w:rsidRPr="00895A9A" w:rsidRDefault="00895A9A">
      <w:pPr>
        <w:spacing w:after="0"/>
        <w:ind w:left="-720" w:right="-720"/>
        <w:rPr>
          <w:ins w:id="1066" w:author="ghayman" w:date="2013-10-03T22:50:00Z"/>
          <w:rFonts w:ascii="Consolas" w:hAnsi="Consolas" w:cs="Consolas"/>
          <w:sz w:val="14"/>
          <w:szCs w:val="14"/>
          <w:rPrChange w:id="1067" w:author="ghayman" w:date="2013-10-03T22:51:00Z">
            <w:rPr>
              <w:ins w:id="1068" w:author="ghayman" w:date="2013-10-03T22:50:00Z"/>
            </w:rPr>
          </w:rPrChange>
        </w:rPr>
        <w:pPrChange w:id="1069" w:author="ghayman" w:date="2013-10-03T22:52:00Z">
          <w:pPr/>
        </w:pPrChange>
      </w:pPr>
      <w:ins w:id="1070" w:author="ghayman" w:date="2013-10-03T22:50:00Z">
        <w:r w:rsidRPr="00895A9A">
          <w:rPr>
            <w:rFonts w:ascii="Consolas" w:hAnsi="Consolas" w:cs="Consolas"/>
            <w:sz w:val="14"/>
            <w:szCs w:val="14"/>
            <w:rPrChange w:id="1071" w:author="ghayman" w:date="2013-10-03T22:51:00Z">
              <w:rPr/>
            </w:rPrChange>
          </w:rPr>
          <w:t>0.0   0.0   0.0   0.0   0.0   0.0</w:t>
        </w:r>
      </w:ins>
    </w:p>
    <w:p w:rsidR="00895A9A" w:rsidRPr="00895A9A" w:rsidRDefault="00895A9A">
      <w:pPr>
        <w:spacing w:after="0"/>
        <w:ind w:left="-720" w:right="-720"/>
        <w:rPr>
          <w:ins w:id="1072" w:author="ghayman" w:date="2013-10-03T22:50:00Z"/>
          <w:rFonts w:ascii="Consolas" w:hAnsi="Consolas" w:cs="Consolas"/>
          <w:sz w:val="14"/>
          <w:szCs w:val="14"/>
          <w:rPrChange w:id="1073" w:author="ghayman" w:date="2013-10-03T22:51:00Z">
            <w:rPr>
              <w:ins w:id="1074" w:author="ghayman" w:date="2013-10-03T22:50:00Z"/>
            </w:rPr>
          </w:rPrChange>
        </w:rPr>
        <w:pPrChange w:id="1075" w:author="ghayman" w:date="2013-10-03T22:52:00Z">
          <w:pPr/>
        </w:pPrChange>
      </w:pPr>
      <w:ins w:id="1076" w:author="ghayman" w:date="2013-10-03T22:50:00Z">
        <w:r w:rsidRPr="00895A9A">
          <w:rPr>
            <w:rFonts w:ascii="Consolas" w:hAnsi="Consolas" w:cs="Consolas"/>
            <w:sz w:val="14"/>
            <w:szCs w:val="14"/>
            <w:rPrChange w:id="1077" w:author="ghayman" w:date="2013-10-03T22:51:00Z">
              <w:rPr/>
            </w:rPrChange>
          </w:rPr>
          <w:t>0.0   0.0   0.0   0.0   0.0   0.0</w:t>
        </w:r>
      </w:ins>
    </w:p>
    <w:p w:rsidR="00895A9A" w:rsidRPr="00895A9A" w:rsidRDefault="00895A9A">
      <w:pPr>
        <w:spacing w:after="0"/>
        <w:ind w:left="-720" w:right="-720"/>
        <w:rPr>
          <w:ins w:id="1078" w:author="ghayman" w:date="2013-10-03T22:50:00Z"/>
          <w:rFonts w:ascii="Consolas" w:hAnsi="Consolas" w:cs="Consolas"/>
          <w:sz w:val="14"/>
          <w:szCs w:val="14"/>
          <w:rPrChange w:id="1079" w:author="ghayman" w:date="2013-10-03T22:51:00Z">
            <w:rPr>
              <w:ins w:id="1080" w:author="ghayman" w:date="2013-10-03T22:50:00Z"/>
            </w:rPr>
          </w:rPrChange>
        </w:rPr>
        <w:pPrChange w:id="1081" w:author="ghayman" w:date="2013-10-03T22:52:00Z">
          <w:pPr/>
        </w:pPrChange>
      </w:pPr>
      <w:ins w:id="1082" w:author="ghayman" w:date="2013-10-03T22:50:00Z">
        <w:r w:rsidRPr="00895A9A">
          <w:rPr>
            <w:rFonts w:ascii="Consolas" w:hAnsi="Consolas" w:cs="Consolas"/>
            <w:sz w:val="14"/>
            <w:szCs w:val="14"/>
            <w:rPrChange w:id="1083" w:author="ghayman" w:date="2013-10-03T22:51:00Z">
              <w:rPr/>
            </w:rPrChange>
          </w:rPr>
          <w:t>0.0   0.0   0.0   0.0   0.0   0.0</w:t>
        </w:r>
      </w:ins>
    </w:p>
    <w:p w:rsidR="00895A9A" w:rsidRPr="00895A9A" w:rsidRDefault="00895A9A">
      <w:pPr>
        <w:spacing w:after="0"/>
        <w:ind w:left="-720" w:right="-720"/>
        <w:rPr>
          <w:ins w:id="1084" w:author="ghayman" w:date="2013-10-03T22:50:00Z"/>
          <w:rFonts w:ascii="Consolas" w:hAnsi="Consolas" w:cs="Consolas"/>
          <w:sz w:val="14"/>
          <w:szCs w:val="14"/>
          <w:rPrChange w:id="1085" w:author="ghayman" w:date="2013-10-03T22:51:00Z">
            <w:rPr>
              <w:ins w:id="1086" w:author="ghayman" w:date="2013-10-03T22:50:00Z"/>
            </w:rPr>
          </w:rPrChange>
        </w:rPr>
        <w:pPrChange w:id="1087" w:author="ghayman" w:date="2013-10-03T22:52:00Z">
          <w:pPr/>
        </w:pPrChange>
      </w:pPr>
      <w:ins w:id="1088" w:author="ghayman" w:date="2013-10-03T22:50:00Z">
        <w:r w:rsidRPr="00895A9A">
          <w:rPr>
            <w:rFonts w:ascii="Consolas" w:hAnsi="Consolas" w:cs="Consolas"/>
            <w:sz w:val="14"/>
            <w:szCs w:val="14"/>
            <w:rPrChange w:id="1089" w:author="ghayman" w:date="2013-10-03T22:51:00Z">
              <w:rPr/>
            </w:rPrChange>
          </w:rPr>
          <w:t>0.0   0.0   0.0   0.0   0.0   0.0</w:t>
        </w:r>
      </w:ins>
    </w:p>
    <w:p w:rsidR="00895A9A" w:rsidRPr="00895A9A" w:rsidRDefault="00895A9A">
      <w:pPr>
        <w:spacing w:after="0"/>
        <w:ind w:left="-720" w:right="-720"/>
        <w:rPr>
          <w:ins w:id="1090" w:author="ghayman" w:date="2013-10-03T22:50:00Z"/>
          <w:rFonts w:ascii="Consolas" w:hAnsi="Consolas" w:cs="Consolas"/>
          <w:sz w:val="14"/>
          <w:szCs w:val="14"/>
          <w:rPrChange w:id="1091" w:author="ghayman" w:date="2013-10-03T22:51:00Z">
            <w:rPr>
              <w:ins w:id="1092" w:author="ghayman" w:date="2013-10-03T22:50:00Z"/>
            </w:rPr>
          </w:rPrChange>
        </w:rPr>
        <w:pPrChange w:id="1093" w:author="ghayman" w:date="2013-10-03T22:52:00Z">
          <w:pPr/>
        </w:pPrChange>
      </w:pPr>
      <w:ins w:id="1094" w:author="ghayman" w:date="2013-10-03T22:50:00Z">
        <w:r w:rsidRPr="00895A9A">
          <w:rPr>
            <w:rFonts w:ascii="Consolas" w:hAnsi="Consolas" w:cs="Consolas"/>
            <w:sz w:val="14"/>
            <w:szCs w:val="14"/>
            <w:rPrChange w:id="1095" w:author="ghayman" w:date="2013-10-03T22:51:00Z">
              <w:rPr/>
            </w:rPrChange>
          </w:rPr>
          <w:t xml:space="preserve">0.0   0.0   0.0   0.0   0.0   0.0   </w:t>
        </w:r>
        <w:proofErr w:type="spellStart"/>
        <w:proofErr w:type="gramStart"/>
        <w:r w:rsidRPr="00895A9A">
          <w:rPr>
            <w:rFonts w:ascii="Consolas" w:hAnsi="Consolas" w:cs="Consolas"/>
            <w:sz w:val="14"/>
            <w:szCs w:val="14"/>
            <w:rPrChange w:id="1096" w:author="ghayman" w:date="2013-10-03T22:51:00Z">
              <w:rPr/>
            </w:rPrChange>
          </w:rPr>
          <w:t>AddBLin</w:t>
        </w:r>
        <w:proofErr w:type="spellEnd"/>
        <w:r w:rsidRPr="00895A9A">
          <w:rPr>
            <w:rFonts w:ascii="Consolas" w:hAnsi="Consolas" w:cs="Consolas"/>
            <w:sz w:val="14"/>
            <w:szCs w:val="14"/>
            <w:rPrChange w:id="1097" w:author="ghayman" w:date="2013-10-03T22:51:00Z">
              <w:rPr/>
            </w:rPrChange>
          </w:rPr>
          <w:t xml:space="preserve">  -</w:t>
        </w:r>
        <w:proofErr w:type="gramEnd"/>
        <w:r w:rsidRPr="00895A9A">
          <w:rPr>
            <w:rFonts w:ascii="Consolas" w:hAnsi="Consolas" w:cs="Consolas"/>
            <w:sz w:val="14"/>
            <w:szCs w:val="14"/>
            <w:rPrChange w:id="1098" w:author="ghayman" w:date="2013-10-03T22:51:00Z">
              <w:rPr/>
            </w:rPrChange>
          </w:rPr>
          <w:t xml:space="preserve"> Additional linear damping(N/(m/s), N/(rad/s), N-m/(m/s), N-m/(rad/s))</w:t>
        </w:r>
      </w:ins>
    </w:p>
    <w:p w:rsidR="00895A9A" w:rsidRPr="00895A9A" w:rsidRDefault="00895A9A">
      <w:pPr>
        <w:spacing w:after="0"/>
        <w:ind w:left="-720" w:right="-720"/>
        <w:rPr>
          <w:ins w:id="1099" w:author="ghayman" w:date="2013-10-03T22:50:00Z"/>
          <w:rFonts w:ascii="Consolas" w:hAnsi="Consolas" w:cs="Consolas"/>
          <w:sz w:val="14"/>
          <w:szCs w:val="14"/>
          <w:rPrChange w:id="1100" w:author="ghayman" w:date="2013-10-03T22:51:00Z">
            <w:rPr>
              <w:ins w:id="1101" w:author="ghayman" w:date="2013-10-03T22:50:00Z"/>
            </w:rPr>
          </w:rPrChange>
        </w:rPr>
        <w:pPrChange w:id="1102" w:author="ghayman" w:date="2013-10-03T22:52:00Z">
          <w:pPr/>
        </w:pPrChange>
      </w:pPr>
      <w:ins w:id="1103" w:author="ghayman" w:date="2013-10-03T22:50:00Z">
        <w:r w:rsidRPr="00895A9A">
          <w:rPr>
            <w:rFonts w:ascii="Consolas" w:hAnsi="Consolas" w:cs="Consolas"/>
            <w:sz w:val="14"/>
            <w:szCs w:val="14"/>
            <w:rPrChange w:id="1104" w:author="ghayman" w:date="2013-10-03T22:51:00Z">
              <w:rPr/>
            </w:rPrChange>
          </w:rPr>
          <w:t>0.0   0.0   0.0   0.0   0.0   0.0</w:t>
        </w:r>
      </w:ins>
    </w:p>
    <w:p w:rsidR="00895A9A" w:rsidRPr="00895A9A" w:rsidRDefault="00895A9A">
      <w:pPr>
        <w:spacing w:after="0"/>
        <w:ind w:left="-720" w:right="-720"/>
        <w:rPr>
          <w:ins w:id="1105" w:author="ghayman" w:date="2013-10-03T22:50:00Z"/>
          <w:rFonts w:ascii="Consolas" w:hAnsi="Consolas" w:cs="Consolas"/>
          <w:sz w:val="14"/>
          <w:szCs w:val="14"/>
          <w:rPrChange w:id="1106" w:author="ghayman" w:date="2013-10-03T22:51:00Z">
            <w:rPr>
              <w:ins w:id="1107" w:author="ghayman" w:date="2013-10-03T22:50:00Z"/>
            </w:rPr>
          </w:rPrChange>
        </w:rPr>
        <w:pPrChange w:id="1108" w:author="ghayman" w:date="2013-10-03T22:52:00Z">
          <w:pPr/>
        </w:pPrChange>
      </w:pPr>
      <w:ins w:id="1109" w:author="ghayman" w:date="2013-10-03T22:50:00Z">
        <w:r w:rsidRPr="00895A9A">
          <w:rPr>
            <w:rFonts w:ascii="Consolas" w:hAnsi="Consolas" w:cs="Consolas"/>
            <w:sz w:val="14"/>
            <w:szCs w:val="14"/>
            <w:rPrChange w:id="1110" w:author="ghayman" w:date="2013-10-03T22:51:00Z">
              <w:rPr/>
            </w:rPrChange>
          </w:rPr>
          <w:t>0.0   0.0   0.0   0.0   0.0   0.0</w:t>
        </w:r>
      </w:ins>
    </w:p>
    <w:p w:rsidR="00895A9A" w:rsidRPr="00895A9A" w:rsidRDefault="00895A9A">
      <w:pPr>
        <w:spacing w:after="0"/>
        <w:ind w:left="-720" w:right="-720"/>
        <w:rPr>
          <w:ins w:id="1111" w:author="ghayman" w:date="2013-10-03T22:50:00Z"/>
          <w:rFonts w:ascii="Consolas" w:hAnsi="Consolas" w:cs="Consolas"/>
          <w:sz w:val="14"/>
          <w:szCs w:val="14"/>
          <w:rPrChange w:id="1112" w:author="ghayman" w:date="2013-10-03T22:51:00Z">
            <w:rPr>
              <w:ins w:id="1113" w:author="ghayman" w:date="2013-10-03T22:50:00Z"/>
            </w:rPr>
          </w:rPrChange>
        </w:rPr>
        <w:pPrChange w:id="1114" w:author="ghayman" w:date="2013-10-03T22:52:00Z">
          <w:pPr/>
        </w:pPrChange>
      </w:pPr>
      <w:ins w:id="1115" w:author="ghayman" w:date="2013-10-03T22:50:00Z">
        <w:r w:rsidRPr="00895A9A">
          <w:rPr>
            <w:rFonts w:ascii="Consolas" w:hAnsi="Consolas" w:cs="Consolas"/>
            <w:sz w:val="14"/>
            <w:szCs w:val="14"/>
            <w:rPrChange w:id="1116" w:author="ghayman" w:date="2013-10-03T22:51:00Z">
              <w:rPr/>
            </w:rPrChange>
          </w:rPr>
          <w:t>0.0   0.0   0.0   0.0   0.0   0.0</w:t>
        </w:r>
      </w:ins>
    </w:p>
    <w:p w:rsidR="00895A9A" w:rsidRPr="00895A9A" w:rsidRDefault="00895A9A">
      <w:pPr>
        <w:spacing w:after="0"/>
        <w:ind w:left="-720" w:right="-720"/>
        <w:rPr>
          <w:ins w:id="1117" w:author="ghayman" w:date="2013-10-03T22:50:00Z"/>
          <w:rFonts w:ascii="Consolas" w:hAnsi="Consolas" w:cs="Consolas"/>
          <w:sz w:val="14"/>
          <w:szCs w:val="14"/>
          <w:rPrChange w:id="1118" w:author="ghayman" w:date="2013-10-03T22:51:00Z">
            <w:rPr>
              <w:ins w:id="1119" w:author="ghayman" w:date="2013-10-03T22:50:00Z"/>
            </w:rPr>
          </w:rPrChange>
        </w:rPr>
        <w:pPrChange w:id="1120" w:author="ghayman" w:date="2013-10-03T22:52:00Z">
          <w:pPr/>
        </w:pPrChange>
      </w:pPr>
      <w:ins w:id="1121" w:author="ghayman" w:date="2013-10-03T22:50:00Z">
        <w:r w:rsidRPr="00895A9A">
          <w:rPr>
            <w:rFonts w:ascii="Consolas" w:hAnsi="Consolas" w:cs="Consolas"/>
            <w:sz w:val="14"/>
            <w:szCs w:val="14"/>
            <w:rPrChange w:id="1122" w:author="ghayman" w:date="2013-10-03T22:51:00Z">
              <w:rPr/>
            </w:rPrChange>
          </w:rPr>
          <w:t>0.0   0.0   0.0   0.0   0.0   0.0</w:t>
        </w:r>
      </w:ins>
    </w:p>
    <w:p w:rsidR="00895A9A" w:rsidRPr="00895A9A" w:rsidRDefault="00895A9A">
      <w:pPr>
        <w:spacing w:after="0"/>
        <w:ind w:left="-720" w:right="-720"/>
        <w:rPr>
          <w:ins w:id="1123" w:author="ghayman" w:date="2013-10-03T22:50:00Z"/>
          <w:rFonts w:ascii="Consolas" w:hAnsi="Consolas" w:cs="Consolas"/>
          <w:sz w:val="14"/>
          <w:szCs w:val="14"/>
          <w:rPrChange w:id="1124" w:author="ghayman" w:date="2013-10-03T22:51:00Z">
            <w:rPr>
              <w:ins w:id="1125" w:author="ghayman" w:date="2013-10-03T22:50:00Z"/>
            </w:rPr>
          </w:rPrChange>
        </w:rPr>
        <w:pPrChange w:id="1126" w:author="ghayman" w:date="2013-10-03T22:52:00Z">
          <w:pPr/>
        </w:pPrChange>
      </w:pPr>
      <w:ins w:id="1127" w:author="ghayman" w:date="2013-10-03T22:50:00Z">
        <w:r w:rsidRPr="00895A9A">
          <w:rPr>
            <w:rFonts w:ascii="Consolas" w:hAnsi="Consolas" w:cs="Consolas"/>
            <w:sz w:val="14"/>
            <w:szCs w:val="14"/>
            <w:rPrChange w:id="1128" w:author="ghayman" w:date="2013-10-03T22:51:00Z">
              <w:rPr/>
            </w:rPrChange>
          </w:rPr>
          <w:t>0.0   0.0   0.0   0.0   0.0   0.0</w:t>
        </w:r>
      </w:ins>
    </w:p>
    <w:p w:rsidR="00895A9A" w:rsidRPr="00895A9A" w:rsidRDefault="00895A9A">
      <w:pPr>
        <w:spacing w:after="0"/>
        <w:ind w:left="-720" w:right="-720"/>
        <w:rPr>
          <w:ins w:id="1129" w:author="ghayman" w:date="2013-10-03T22:50:00Z"/>
          <w:rFonts w:ascii="Consolas" w:hAnsi="Consolas" w:cs="Consolas"/>
          <w:sz w:val="14"/>
          <w:szCs w:val="14"/>
          <w:rPrChange w:id="1130" w:author="ghayman" w:date="2013-10-03T22:51:00Z">
            <w:rPr>
              <w:ins w:id="1131" w:author="ghayman" w:date="2013-10-03T22:50:00Z"/>
            </w:rPr>
          </w:rPrChange>
        </w:rPr>
        <w:pPrChange w:id="1132" w:author="ghayman" w:date="2013-10-03T22:52:00Z">
          <w:pPr/>
        </w:pPrChange>
      </w:pPr>
      <w:ins w:id="1133" w:author="ghayman" w:date="2013-10-03T22:50:00Z">
        <w:r w:rsidRPr="00895A9A">
          <w:rPr>
            <w:rFonts w:ascii="Consolas" w:hAnsi="Consolas" w:cs="Consolas"/>
            <w:sz w:val="14"/>
            <w:szCs w:val="14"/>
            <w:rPrChange w:id="1134" w:author="ghayman" w:date="2013-10-03T22:51:00Z">
              <w:rPr/>
            </w:rPrChange>
          </w:rPr>
          <w:t xml:space="preserve">0.0   0.0   0.0   0.0   0.0   0.0   </w:t>
        </w:r>
        <w:proofErr w:type="spellStart"/>
        <w:r w:rsidRPr="00895A9A">
          <w:rPr>
            <w:rFonts w:ascii="Consolas" w:hAnsi="Consolas" w:cs="Consolas"/>
            <w:sz w:val="14"/>
            <w:szCs w:val="14"/>
            <w:rPrChange w:id="1135" w:author="ghayman" w:date="2013-10-03T22:51:00Z">
              <w:rPr/>
            </w:rPrChange>
          </w:rPr>
          <w:t>AddBQuad</w:t>
        </w:r>
        <w:proofErr w:type="spellEnd"/>
        <w:r w:rsidRPr="00895A9A">
          <w:rPr>
            <w:rFonts w:ascii="Consolas" w:hAnsi="Consolas" w:cs="Consolas"/>
            <w:sz w:val="14"/>
            <w:szCs w:val="14"/>
            <w:rPrChange w:id="1136" w:author="ghayman" w:date="2013-10-03T22:51:00Z">
              <w:rPr/>
            </w:rPrChange>
          </w:rPr>
          <w:t xml:space="preserve"> - Additional quadratic </w:t>
        </w:r>
        <w:proofErr w:type="gramStart"/>
        <w:r w:rsidRPr="00895A9A">
          <w:rPr>
            <w:rFonts w:ascii="Consolas" w:hAnsi="Consolas" w:cs="Consolas"/>
            <w:sz w:val="14"/>
            <w:szCs w:val="14"/>
            <w:rPrChange w:id="1137" w:author="ghayman" w:date="2013-10-03T22:51:00Z">
              <w:rPr/>
            </w:rPrChange>
          </w:rPr>
          <w:t>drag(</w:t>
        </w:r>
        <w:proofErr w:type="gramEnd"/>
        <w:r w:rsidRPr="00895A9A">
          <w:rPr>
            <w:rFonts w:ascii="Consolas" w:hAnsi="Consolas" w:cs="Consolas"/>
            <w:sz w:val="14"/>
            <w:szCs w:val="14"/>
            <w:rPrChange w:id="1138" w:author="ghayman" w:date="2013-10-03T22:51:00Z">
              <w:rPr/>
            </w:rPrChange>
          </w:rPr>
          <w:t>N/(m/s)^2, N/(rad/s)^2, N-m(m/s)^2, N-m/(rad/s)^2)</w:t>
        </w:r>
      </w:ins>
    </w:p>
    <w:p w:rsidR="00895A9A" w:rsidRPr="00895A9A" w:rsidRDefault="00895A9A">
      <w:pPr>
        <w:spacing w:after="0"/>
        <w:ind w:left="-720" w:right="-720"/>
        <w:rPr>
          <w:ins w:id="1139" w:author="ghayman" w:date="2013-10-03T22:50:00Z"/>
          <w:rFonts w:ascii="Consolas" w:hAnsi="Consolas" w:cs="Consolas"/>
          <w:sz w:val="14"/>
          <w:szCs w:val="14"/>
          <w:rPrChange w:id="1140" w:author="ghayman" w:date="2013-10-03T22:51:00Z">
            <w:rPr>
              <w:ins w:id="1141" w:author="ghayman" w:date="2013-10-03T22:50:00Z"/>
            </w:rPr>
          </w:rPrChange>
        </w:rPr>
        <w:pPrChange w:id="1142" w:author="ghayman" w:date="2013-10-03T22:52:00Z">
          <w:pPr/>
        </w:pPrChange>
      </w:pPr>
      <w:ins w:id="1143" w:author="ghayman" w:date="2013-10-03T22:50:00Z">
        <w:r w:rsidRPr="00895A9A">
          <w:rPr>
            <w:rFonts w:ascii="Consolas" w:hAnsi="Consolas" w:cs="Consolas"/>
            <w:sz w:val="14"/>
            <w:szCs w:val="14"/>
            <w:rPrChange w:id="1144" w:author="ghayman" w:date="2013-10-03T22:51:00Z">
              <w:rPr/>
            </w:rPrChange>
          </w:rPr>
          <w:t>0.0   0.0   0.0   0.0   0.0   0.0</w:t>
        </w:r>
      </w:ins>
    </w:p>
    <w:p w:rsidR="00895A9A" w:rsidRPr="00895A9A" w:rsidRDefault="00895A9A">
      <w:pPr>
        <w:spacing w:after="0"/>
        <w:ind w:left="-720" w:right="-720"/>
        <w:rPr>
          <w:ins w:id="1145" w:author="ghayman" w:date="2013-10-03T22:50:00Z"/>
          <w:rFonts w:ascii="Consolas" w:hAnsi="Consolas" w:cs="Consolas"/>
          <w:sz w:val="14"/>
          <w:szCs w:val="14"/>
          <w:rPrChange w:id="1146" w:author="ghayman" w:date="2013-10-03T22:51:00Z">
            <w:rPr>
              <w:ins w:id="1147" w:author="ghayman" w:date="2013-10-03T22:50:00Z"/>
            </w:rPr>
          </w:rPrChange>
        </w:rPr>
        <w:pPrChange w:id="1148" w:author="ghayman" w:date="2013-10-03T22:52:00Z">
          <w:pPr/>
        </w:pPrChange>
      </w:pPr>
      <w:ins w:id="1149" w:author="ghayman" w:date="2013-10-03T22:50:00Z">
        <w:r w:rsidRPr="00895A9A">
          <w:rPr>
            <w:rFonts w:ascii="Consolas" w:hAnsi="Consolas" w:cs="Consolas"/>
            <w:sz w:val="14"/>
            <w:szCs w:val="14"/>
            <w:rPrChange w:id="1150" w:author="ghayman" w:date="2013-10-03T22:51:00Z">
              <w:rPr/>
            </w:rPrChange>
          </w:rPr>
          <w:t>0.0   0.0   0.0   0.0   0.0   0.0</w:t>
        </w:r>
      </w:ins>
    </w:p>
    <w:p w:rsidR="00895A9A" w:rsidRPr="00895A9A" w:rsidRDefault="00895A9A">
      <w:pPr>
        <w:spacing w:after="0"/>
        <w:ind w:left="-720" w:right="-720"/>
        <w:rPr>
          <w:ins w:id="1151" w:author="ghayman" w:date="2013-10-03T22:50:00Z"/>
          <w:rFonts w:ascii="Consolas" w:hAnsi="Consolas" w:cs="Consolas"/>
          <w:sz w:val="14"/>
          <w:szCs w:val="14"/>
          <w:rPrChange w:id="1152" w:author="ghayman" w:date="2013-10-03T22:51:00Z">
            <w:rPr>
              <w:ins w:id="1153" w:author="ghayman" w:date="2013-10-03T22:50:00Z"/>
            </w:rPr>
          </w:rPrChange>
        </w:rPr>
        <w:pPrChange w:id="1154" w:author="ghayman" w:date="2013-10-03T22:52:00Z">
          <w:pPr/>
        </w:pPrChange>
      </w:pPr>
      <w:ins w:id="1155" w:author="ghayman" w:date="2013-10-03T22:50:00Z">
        <w:r w:rsidRPr="00895A9A">
          <w:rPr>
            <w:rFonts w:ascii="Consolas" w:hAnsi="Consolas" w:cs="Consolas"/>
            <w:sz w:val="14"/>
            <w:szCs w:val="14"/>
            <w:rPrChange w:id="1156" w:author="ghayman" w:date="2013-10-03T22:51:00Z">
              <w:rPr/>
            </w:rPrChange>
          </w:rPr>
          <w:t>0.0   0.0   0.0   0.0   0.0   0.0</w:t>
        </w:r>
      </w:ins>
    </w:p>
    <w:p w:rsidR="00895A9A" w:rsidRPr="00895A9A" w:rsidRDefault="00895A9A">
      <w:pPr>
        <w:spacing w:after="0"/>
        <w:ind w:left="-720" w:right="-720"/>
        <w:rPr>
          <w:ins w:id="1157" w:author="ghayman" w:date="2013-10-03T22:50:00Z"/>
          <w:rFonts w:ascii="Consolas" w:hAnsi="Consolas" w:cs="Consolas"/>
          <w:sz w:val="14"/>
          <w:szCs w:val="14"/>
          <w:rPrChange w:id="1158" w:author="ghayman" w:date="2013-10-03T22:51:00Z">
            <w:rPr>
              <w:ins w:id="1159" w:author="ghayman" w:date="2013-10-03T22:50:00Z"/>
            </w:rPr>
          </w:rPrChange>
        </w:rPr>
        <w:pPrChange w:id="1160" w:author="ghayman" w:date="2013-10-03T22:52:00Z">
          <w:pPr/>
        </w:pPrChange>
      </w:pPr>
      <w:ins w:id="1161" w:author="ghayman" w:date="2013-10-03T22:50:00Z">
        <w:r w:rsidRPr="00895A9A">
          <w:rPr>
            <w:rFonts w:ascii="Consolas" w:hAnsi="Consolas" w:cs="Consolas"/>
            <w:sz w:val="14"/>
            <w:szCs w:val="14"/>
            <w:rPrChange w:id="1162" w:author="ghayman" w:date="2013-10-03T22:51:00Z">
              <w:rPr/>
            </w:rPrChange>
          </w:rPr>
          <w:t>0.0   0.0   0.0   0.0   0.0   0.0</w:t>
        </w:r>
      </w:ins>
    </w:p>
    <w:p w:rsidR="00895A9A" w:rsidRPr="00895A9A" w:rsidRDefault="00895A9A">
      <w:pPr>
        <w:spacing w:after="0"/>
        <w:ind w:left="-720" w:right="-720"/>
        <w:rPr>
          <w:ins w:id="1163" w:author="ghayman" w:date="2013-10-03T22:50:00Z"/>
          <w:rFonts w:ascii="Consolas" w:hAnsi="Consolas" w:cs="Consolas"/>
          <w:sz w:val="14"/>
          <w:szCs w:val="14"/>
          <w:rPrChange w:id="1164" w:author="ghayman" w:date="2013-10-03T22:51:00Z">
            <w:rPr>
              <w:ins w:id="1165" w:author="ghayman" w:date="2013-10-03T22:50:00Z"/>
            </w:rPr>
          </w:rPrChange>
        </w:rPr>
        <w:pPrChange w:id="1166" w:author="ghayman" w:date="2013-10-03T22:52:00Z">
          <w:pPr/>
        </w:pPrChange>
      </w:pPr>
      <w:ins w:id="1167" w:author="ghayman" w:date="2013-10-03T22:50:00Z">
        <w:r w:rsidRPr="00895A9A">
          <w:rPr>
            <w:rFonts w:ascii="Consolas" w:hAnsi="Consolas" w:cs="Consolas"/>
            <w:sz w:val="14"/>
            <w:szCs w:val="14"/>
            <w:rPrChange w:id="1168" w:author="ghayman" w:date="2013-10-03T22:51:00Z">
              <w:rPr/>
            </w:rPrChange>
          </w:rPr>
          <w:t>0.0   0.0   0.0   0.0   0.0   0.0</w:t>
        </w:r>
      </w:ins>
    </w:p>
    <w:p w:rsidR="00895A9A" w:rsidRPr="00895A9A" w:rsidRDefault="00895A9A">
      <w:pPr>
        <w:spacing w:after="0"/>
        <w:ind w:left="-720" w:right="-720"/>
        <w:rPr>
          <w:ins w:id="1169" w:author="ghayman" w:date="2013-10-03T22:50:00Z"/>
          <w:rFonts w:ascii="Consolas" w:hAnsi="Consolas" w:cs="Consolas"/>
          <w:sz w:val="14"/>
          <w:szCs w:val="14"/>
          <w:rPrChange w:id="1170" w:author="ghayman" w:date="2013-10-03T22:51:00Z">
            <w:rPr>
              <w:ins w:id="1171" w:author="ghayman" w:date="2013-10-03T22:50:00Z"/>
            </w:rPr>
          </w:rPrChange>
        </w:rPr>
        <w:pPrChange w:id="1172" w:author="ghayman" w:date="2013-10-03T22:52:00Z">
          <w:pPr/>
        </w:pPrChange>
      </w:pPr>
      <w:ins w:id="1173" w:author="ghayman" w:date="2013-10-03T22:50:00Z">
        <w:r w:rsidRPr="00895A9A">
          <w:rPr>
            <w:rFonts w:ascii="Consolas" w:hAnsi="Consolas" w:cs="Consolas"/>
            <w:sz w:val="14"/>
            <w:szCs w:val="14"/>
            <w:rPrChange w:id="1174" w:author="ghayman" w:date="2013-10-03T22:51:00Z">
              <w:rPr/>
            </w:rPrChange>
          </w:rPr>
          <w:t>---------------------- HEAVE COEFFICIENTS --------------------------------------</w:t>
        </w:r>
      </w:ins>
    </w:p>
    <w:p w:rsidR="00895A9A" w:rsidRPr="00895A9A" w:rsidRDefault="00895A9A">
      <w:pPr>
        <w:spacing w:after="0"/>
        <w:ind w:left="-720" w:right="-720"/>
        <w:rPr>
          <w:ins w:id="1175" w:author="ghayman" w:date="2013-10-03T22:50:00Z"/>
          <w:rFonts w:ascii="Consolas" w:hAnsi="Consolas" w:cs="Consolas"/>
          <w:sz w:val="14"/>
          <w:szCs w:val="14"/>
          <w:rPrChange w:id="1176" w:author="ghayman" w:date="2013-10-03T22:51:00Z">
            <w:rPr>
              <w:ins w:id="1177" w:author="ghayman" w:date="2013-10-03T22:50:00Z"/>
            </w:rPr>
          </w:rPrChange>
        </w:rPr>
        <w:pPrChange w:id="1178" w:author="ghayman" w:date="2013-10-03T22:52:00Z">
          <w:pPr/>
        </w:pPrChange>
      </w:pPr>
      <w:ins w:id="1179" w:author="ghayman" w:date="2013-10-03T22:50:00Z">
        <w:r w:rsidRPr="00895A9A">
          <w:rPr>
            <w:rFonts w:ascii="Consolas" w:hAnsi="Consolas" w:cs="Consolas"/>
            <w:sz w:val="14"/>
            <w:szCs w:val="14"/>
            <w:rPrChange w:id="1180" w:author="ghayman" w:date="2013-10-03T22:51:00Z">
              <w:rPr/>
            </w:rPrChange>
          </w:rPr>
          <w:t xml:space="preserve">6              </w:t>
        </w:r>
        <w:proofErr w:type="spellStart"/>
        <w:r w:rsidRPr="00895A9A">
          <w:rPr>
            <w:rFonts w:ascii="Consolas" w:hAnsi="Consolas" w:cs="Consolas"/>
            <w:sz w:val="14"/>
            <w:szCs w:val="14"/>
            <w:rPrChange w:id="1181" w:author="ghayman" w:date="2013-10-03T22:51:00Z">
              <w:rPr/>
            </w:rPrChange>
          </w:rPr>
          <w:t>NHvCoef</w:t>
        </w:r>
        <w:proofErr w:type="spellEnd"/>
        <w:r w:rsidRPr="00895A9A">
          <w:rPr>
            <w:rFonts w:ascii="Consolas" w:hAnsi="Consolas" w:cs="Consolas"/>
            <w:sz w:val="14"/>
            <w:szCs w:val="14"/>
            <w:rPrChange w:id="1182" w:author="ghayman" w:date="2013-10-03T22:51:00Z">
              <w:rPr/>
            </w:rPrChange>
          </w:rPr>
          <w:t xml:space="preserve">        - Number of heave coefficients (-)</w:t>
        </w:r>
      </w:ins>
    </w:p>
    <w:p w:rsidR="00895A9A" w:rsidRPr="00895A9A" w:rsidRDefault="00895A9A">
      <w:pPr>
        <w:spacing w:after="0"/>
        <w:ind w:left="-720" w:right="-720"/>
        <w:rPr>
          <w:ins w:id="1183" w:author="ghayman" w:date="2013-10-03T22:50:00Z"/>
          <w:rFonts w:ascii="Consolas" w:hAnsi="Consolas" w:cs="Consolas"/>
          <w:sz w:val="14"/>
          <w:szCs w:val="14"/>
          <w:rPrChange w:id="1184" w:author="ghayman" w:date="2013-10-03T22:51:00Z">
            <w:rPr>
              <w:ins w:id="1185" w:author="ghayman" w:date="2013-10-03T22:50:00Z"/>
            </w:rPr>
          </w:rPrChange>
        </w:rPr>
        <w:pPrChange w:id="1186" w:author="ghayman" w:date="2013-10-03T22:52:00Z">
          <w:pPr/>
        </w:pPrChange>
      </w:pPr>
      <w:proofErr w:type="spellStart"/>
      <w:proofErr w:type="gramStart"/>
      <w:ins w:id="1187" w:author="ghayman" w:date="2013-10-03T22:50:00Z">
        <w:r w:rsidRPr="00895A9A">
          <w:rPr>
            <w:rFonts w:ascii="Consolas" w:hAnsi="Consolas" w:cs="Consolas"/>
            <w:sz w:val="14"/>
            <w:szCs w:val="14"/>
            <w:rPrChange w:id="1188" w:author="ghayman" w:date="2013-10-03T22:51:00Z">
              <w:rPr/>
            </w:rPrChange>
          </w:rPr>
          <w:t>HvCoefID</w:t>
        </w:r>
        <w:proofErr w:type="spellEnd"/>
        <w:r w:rsidRPr="00895A9A">
          <w:rPr>
            <w:rFonts w:ascii="Consolas" w:hAnsi="Consolas" w:cs="Consolas"/>
            <w:sz w:val="14"/>
            <w:szCs w:val="14"/>
            <w:rPrChange w:id="1189" w:author="ghayman" w:date="2013-10-03T22:51:00Z">
              <w:rPr/>
            </w:rPrChange>
          </w:rPr>
          <w:t xml:space="preserve">  </w:t>
        </w:r>
        <w:proofErr w:type="spellStart"/>
        <w:r w:rsidRPr="00895A9A">
          <w:rPr>
            <w:rFonts w:ascii="Consolas" w:hAnsi="Consolas" w:cs="Consolas"/>
            <w:sz w:val="14"/>
            <w:szCs w:val="14"/>
            <w:rPrChange w:id="1190" w:author="ghayman" w:date="2013-10-03T22:51:00Z">
              <w:rPr/>
            </w:rPrChange>
          </w:rPr>
          <w:t>HvCd</w:t>
        </w:r>
        <w:proofErr w:type="spellEnd"/>
        <w:proofErr w:type="gramEnd"/>
        <w:r w:rsidRPr="00895A9A">
          <w:rPr>
            <w:rFonts w:ascii="Consolas" w:hAnsi="Consolas" w:cs="Consolas"/>
            <w:sz w:val="14"/>
            <w:szCs w:val="14"/>
            <w:rPrChange w:id="1191" w:author="ghayman" w:date="2013-10-03T22:51:00Z">
              <w:rPr/>
            </w:rPrChange>
          </w:rPr>
          <w:t xml:space="preserve">      </w:t>
        </w:r>
        <w:proofErr w:type="spellStart"/>
        <w:r w:rsidRPr="00895A9A">
          <w:rPr>
            <w:rFonts w:ascii="Consolas" w:hAnsi="Consolas" w:cs="Consolas"/>
            <w:sz w:val="14"/>
            <w:szCs w:val="14"/>
            <w:rPrChange w:id="1192" w:author="ghayman" w:date="2013-10-03T22:51:00Z">
              <w:rPr/>
            </w:rPrChange>
          </w:rPr>
          <w:t>HvCa</w:t>
        </w:r>
        <w:proofErr w:type="spellEnd"/>
      </w:ins>
    </w:p>
    <w:p w:rsidR="00895A9A" w:rsidRPr="00895A9A" w:rsidRDefault="00895A9A">
      <w:pPr>
        <w:spacing w:after="0"/>
        <w:ind w:left="-720" w:right="-720"/>
        <w:rPr>
          <w:ins w:id="1193" w:author="ghayman" w:date="2013-10-03T22:50:00Z"/>
          <w:rFonts w:ascii="Consolas" w:hAnsi="Consolas" w:cs="Consolas"/>
          <w:sz w:val="14"/>
          <w:szCs w:val="14"/>
          <w:rPrChange w:id="1194" w:author="ghayman" w:date="2013-10-03T22:51:00Z">
            <w:rPr>
              <w:ins w:id="1195" w:author="ghayman" w:date="2013-10-03T22:50:00Z"/>
            </w:rPr>
          </w:rPrChange>
        </w:rPr>
        <w:pPrChange w:id="1196" w:author="ghayman" w:date="2013-10-03T22:52:00Z">
          <w:pPr/>
        </w:pPrChange>
      </w:pPr>
      <w:ins w:id="1197" w:author="ghayman" w:date="2013-10-03T22:50:00Z">
        <w:r w:rsidRPr="00895A9A">
          <w:rPr>
            <w:rFonts w:ascii="Consolas" w:hAnsi="Consolas" w:cs="Consolas"/>
            <w:sz w:val="14"/>
            <w:szCs w:val="14"/>
            <w:rPrChange w:id="1198" w:author="ghayman" w:date="2013-10-03T22:51:00Z">
              <w:rPr/>
            </w:rPrChange>
          </w:rPr>
          <w:t xml:space="preserve"> (-)      (-)       (-)</w:t>
        </w:r>
      </w:ins>
    </w:p>
    <w:p w:rsidR="00895A9A" w:rsidRPr="00895A9A" w:rsidRDefault="00895A9A">
      <w:pPr>
        <w:spacing w:after="0"/>
        <w:ind w:left="-720" w:right="-720"/>
        <w:rPr>
          <w:ins w:id="1199" w:author="ghayman" w:date="2013-10-03T22:50:00Z"/>
          <w:rFonts w:ascii="Consolas" w:hAnsi="Consolas" w:cs="Consolas"/>
          <w:sz w:val="14"/>
          <w:szCs w:val="14"/>
          <w:rPrChange w:id="1200" w:author="ghayman" w:date="2013-10-03T22:51:00Z">
            <w:rPr>
              <w:ins w:id="1201" w:author="ghayman" w:date="2013-10-03T22:50:00Z"/>
            </w:rPr>
          </w:rPrChange>
        </w:rPr>
        <w:pPrChange w:id="1202" w:author="ghayman" w:date="2013-10-03T22:52:00Z">
          <w:pPr/>
        </w:pPrChange>
      </w:pPr>
      <w:ins w:id="1203" w:author="ghayman" w:date="2013-10-03T22:50:00Z">
        <w:r w:rsidRPr="00895A9A">
          <w:rPr>
            <w:rFonts w:ascii="Consolas" w:hAnsi="Consolas" w:cs="Consolas"/>
            <w:sz w:val="14"/>
            <w:szCs w:val="14"/>
            <w:rPrChange w:id="1204" w:author="ghayman" w:date="2013-10-03T22:51:00Z">
              <w:rPr/>
            </w:rPrChange>
          </w:rPr>
          <w:t xml:space="preserve">  1       0.8       0.9</w:t>
        </w:r>
      </w:ins>
    </w:p>
    <w:p w:rsidR="00895A9A" w:rsidRPr="00895A9A" w:rsidRDefault="00895A9A">
      <w:pPr>
        <w:spacing w:after="0"/>
        <w:ind w:left="-720" w:right="-720"/>
        <w:rPr>
          <w:ins w:id="1205" w:author="ghayman" w:date="2013-10-03T22:50:00Z"/>
          <w:rFonts w:ascii="Consolas" w:hAnsi="Consolas" w:cs="Consolas"/>
          <w:sz w:val="14"/>
          <w:szCs w:val="14"/>
          <w:rPrChange w:id="1206" w:author="ghayman" w:date="2013-10-03T22:51:00Z">
            <w:rPr>
              <w:ins w:id="1207" w:author="ghayman" w:date="2013-10-03T22:50:00Z"/>
            </w:rPr>
          </w:rPrChange>
        </w:rPr>
        <w:pPrChange w:id="1208" w:author="ghayman" w:date="2013-10-03T22:52:00Z">
          <w:pPr/>
        </w:pPrChange>
      </w:pPr>
      <w:ins w:id="1209" w:author="ghayman" w:date="2013-10-03T22:50:00Z">
        <w:r w:rsidRPr="00895A9A">
          <w:rPr>
            <w:rFonts w:ascii="Consolas" w:hAnsi="Consolas" w:cs="Consolas"/>
            <w:sz w:val="14"/>
            <w:szCs w:val="14"/>
            <w:rPrChange w:id="1210" w:author="ghayman" w:date="2013-10-03T22:51:00Z">
              <w:rPr/>
            </w:rPrChange>
          </w:rPr>
          <w:t xml:space="preserve">  2       0.9       0.9</w:t>
        </w:r>
      </w:ins>
    </w:p>
    <w:p w:rsidR="00895A9A" w:rsidRPr="00895A9A" w:rsidRDefault="00895A9A">
      <w:pPr>
        <w:spacing w:after="0"/>
        <w:ind w:left="-720" w:right="-720"/>
        <w:rPr>
          <w:ins w:id="1211" w:author="ghayman" w:date="2013-10-03T22:50:00Z"/>
          <w:rFonts w:ascii="Consolas" w:hAnsi="Consolas" w:cs="Consolas"/>
          <w:sz w:val="14"/>
          <w:szCs w:val="14"/>
          <w:rPrChange w:id="1212" w:author="ghayman" w:date="2013-10-03T22:51:00Z">
            <w:rPr>
              <w:ins w:id="1213" w:author="ghayman" w:date="2013-10-03T22:50:00Z"/>
            </w:rPr>
          </w:rPrChange>
        </w:rPr>
        <w:pPrChange w:id="1214" w:author="ghayman" w:date="2013-10-03T22:52:00Z">
          <w:pPr/>
        </w:pPrChange>
      </w:pPr>
      <w:ins w:id="1215" w:author="ghayman" w:date="2013-10-03T22:50:00Z">
        <w:r w:rsidRPr="00895A9A">
          <w:rPr>
            <w:rFonts w:ascii="Consolas" w:hAnsi="Consolas" w:cs="Consolas"/>
            <w:sz w:val="14"/>
            <w:szCs w:val="14"/>
            <w:rPrChange w:id="1216" w:author="ghayman" w:date="2013-10-03T22:51:00Z">
              <w:rPr/>
            </w:rPrChange>
          </w:rPr>
          <w:t xml:space="preserve">  3       1.0       0.9</w:t>
        </w:r>
      </w:ins>
    </w:p>
    <w:p w:rsidR="00895A9A" w:rsidRPr="00895A9A" w:rsidRDefault="00895A9A">
      <w:pPr>
        <w:spacing w:after="0"/>
        <w:ind w:left="-720" w:right="-720"/>
        <w:rPr>
          <w:ins w:id="1217" w:author="ghayman" w:date="2013-10-03T22:50:00Z"/>
          <w:rFonts w:ascii="Consolas" w:hAnsi="Consolas" w:cs="Consolas"/>
          <w:sz w:val="14"/>
          <w:szCs w:val="14"/>
          <w:rPrChange w:id="1218" w:author="ghayman" w:date="2013-10-03T22:51:00Z">
            <w:rPr>
              <w:ins w:id="1219" w:author="ghayman" w:date="2013-10-03T22:50:00Z"/>
            </w:rPr>
          </w:rPrChange>
        </w:rPr>
        <w:pPrChange w:id="1220" w:author="ghayman" w:date="2013-10-03T22:52:00Z">
          <w:pPr/>
        </w:pPrChange>
      </w:pPr>
      <w:ins w:id="1221" w:author="ghayman" w:date="2013-10-03T22:50:00Z">
        <w:r w:rsidRPr="00895A9A">
          <w:rPr>
            <w:rFonts w:ascii="Consolas" w:hAnsi="Consolas" w:cs="Consolas"/>
            <w:sz w:val="14"/>
            <w:szCs w:val="14"/>
            <w:rPrChange w:id="1222" w:author="ghayman" w:date="2013-10-03T22:51:00Z">
              <w:rPr/>
            </w:rPrChange>
          </w:rPr>
          <w:t xml:space="preserve">  4       0.8       1.0</w:t>
        </w:r>
      </w:ins>
    </w:p>
    <w:p w:rsidR="00895A9A" w:rsidRPr="00895A9A" w:rsidRDefault="00895A9A">
      <w:pPr>
        <w:spacing w:after="0"/>
        <w:ind w:left="-720" w:right="-720"/>
        <w:rPr>
          <w:ins w:id="1223" w:author="ghayman" w:date="2013-10-03T22:50:00Z"/>
          <w:rFonts w:ascii="Consolas" w:hAnsi="Consolas" w:cs="Consolas"/>
          <w:sz w:val="14"/>
          <w:szCs w:val="14"/>
          <w:rPrChange w:id="1224" w:author="ghayman" w:date="2013-10-03T22:51:00Z">
            <w:rPr>
              <w:ins w:id="1225" w:author="ghayman" w:date="2013-10-03T22:50:00Z"/>
            </w:rPr>
          </w:rPrChange>
        </w:rPr>
        <w:pPrChange w:id="1226" w:author="ghayman" w:date="2013-10-03T22:52:00Z">
          <w:pPr/>
        </w:pPrChange>
      </w:pPr>
      <w:ins w:id="1227" w:author="ghayman" w:date="2013-10-03T22:50:00Z">
        <w:r w:rsidRPr="00895A9A">
          <w:rPr>
            <w:rFonts w:ascii="Consolas" w:hAnsi="Consolas" w:cs="Consolas"/>
            <w:sz w:val="14"/>
            <w:szCs w:val="14"/>
            <w:rPrChange w:id="1228" w:author="ghayman" w:date="2013-10-03T22:51:00Z">
              <w:rPr/>
            </w:rPrChange>
          </w:rPr>
          <w:t xml:space="preserve">  5       0.9       1.0</w:t>
        </w:r>
      </w:ins>
    </w:p>
    <w:p w:rsidR="00895A9A" w:rsidRPr="00895A9A" w:rsidRDefault="00895A9A">
      <w:pPr>
        <w:spacing w:after="0"/>
        <w:ind w:left="-720" w:right="-720"/>
        <w:rPr>
          <w:ins w:id="1229" w:author="ghayman" w:date="2013-10-03T22:50:00Z"/>
          <w:rFonts w:ascii="Consolas" w:hAnsi="Consolas" w:cs="Consolas"/>
          <w:sz w:val="14"/>
          <w:szCs w:val="14"/>
          <w:rPrChange w:id="1230" w:author="ghayman" w:date="2013-10-03T22:51:00Z">
            <w:rPr>
              <w:ins w:id="1231" w:author="ghayman" w:date="2013-10-03T22:50:00Z"/>
            </w:rPr>
          </w:rPrChange>
        </w:rPr>
        <w:pPrChange w:id="1232" w:author="ghayman" w:date="2013-10-03T22:52:00Z">
          <w:pPr/>
        </w:pPrChange>
      </w:pPr>
      <w:ins w:id="1233" w:author="ghayman" w:date="2013-10-03T22:50:00Z">
        <w:r w:rsidRPr="00895A9A">
          <w:rPr>
            <w:rFonts w:ascii="Consolas" w:hAnsi="Consolas" w:cs="Consolas"/>
            <w:sz w:val="14"/>
            <w:szCs w:val="14"/>
            <w:rPrChange w:id="1234" w:author="ghayman" w:date="2013-10-03T22:51:00Z">
              <w:rPr/>
            </w:rPrChange>
          </w:rPr>
          <w:t xml:space="preserve">  6       1.0       1.0</w:t>
        </w:r>
      </w:ins>
    </w:p>
    <w:p w:rsidR="00895A9A" w:rsidRPr="00895A9A" w:rsidRDefault="00895A9A">
      <w:pPr>
        <w:spacing w:after="0"/>
        <w:ind w:left="-720" w:right="-720"/>
        <w:rPr>
          <w:ins w:id="1235" w:author="ghayman" w:date="2013-10-03T22:50:00Z"/>
          <w:rFonts w:ascii="Consolas" w:hAnsi="Consolas" w:cs="Consolas"/>
          <w:sz w:val="14"/>
          <w:szCs w:val="14"/>
          <w:rPrChange w:id="1236" w:author="ghayman" w:date="2013-10-03T22:51:00Z">
            <w:rPr>
              <w:ins w:id="1237" w:author="ghayman" w:date="2013-10-03T22:50:00Z"/>
            </w:rPr>
          </w:rPrChange>
        </w:rPr>
        <w:pPrChange w:id="1238" w:author="ghayman" w:date="2013-10-03T22:52:00Z">
          <w:pPr/>
        </w:pPrChange>
      </w:pPr>
      <w:ins w:id="1239" w:author="ghayman" w:date="2013-10-03T22:50:00Z">
        <w:r w:rsidRPr="00895A9A">
          <w:rPr>
            <w:rFonts w:ascii="Consolas" w:hAnsi="Consolas" w:cs="Consolas"/>
            <w:sz w:val="14"/>
            <w:szCs w:val="14"/>
            <w:rPrChange w:id="1240" w:author="ghayman" w:date="2013-10-03T22:51:00Z">
              <w:rPr/>
            </w:rPrChange>
          </w:rPr>
          <w:t>---------------------- MEMBER JOINTS -------------------------------------------</w:t>
        </w:r>
      </w:ins>
    </w:p>
    <w:p w:rsidR="00895A9A" w:rsidRPr="00895A9A" w:rsidRDefault="00895A9A">
      <w:pPr>
        <w:spacing w:after="0"/>
        <w:ind w:left="-720" w:right="-720"/>
        <w:rPr>
          <w:ins w:id="1241" w:author="ghayman" w:date="2013-10-03T22:50:00Z"/>
          <w:rFonts w:ascii="Consolas" w:hAnsi="Consolas" w:cs="Consolas"/>
          <w:sz w:val="14"/>
          <w:szCs w:val="14"/>
          <w:rPrChange w:id="1242" w:author="ghayman" w:date="2013-10-03T22:51:00Z">
            <w:rPr>
              <w:ins w:id="1243" w:author="ghayman" w:date="2013-10-03T22:50:00Z"/>
            </w:rPr>
          </w:rPrChange>
        </w:rPr>
        <w:pPrChange w:id="1244" w:author="ghayman" w:date="2013-10-03T22:52:00Z">
          <w:pPr/>
        </w:pPrChange>
      </w:pPr>
      <w:ins w:id="1245" w:author="ghayman" w:date="2013-10-03T22:50:00Z">
        <w:r w:rsidRPr="00895A9A">
          <w:rPr>
            <w:rFonts w:ascii="Consolas" w:hAnsi="Consolas" w:cs="Consolas"/>
            <w:sz w:val="14"/>
            <w:szCs w:val="14"/>
            <w:rPrChange w:id="1246" w:author="ghayman" w:date="2013-10-03T22:51:00Z">
              <w:rPr/>
            </w:rPrChange>
          </w:rPr>
          <w:t xml:space="preserve">5              </w:t>
        </w:r>
        <w:proofErr w:type="spellStart"/>
        <w:r w:rsidRPr="00895A9A">
          <w:rPr>
            <w:rFonts w:ascii="Consolas" w:hAnsi="Consolas" w:cs="Consolas"/>
            <w:sz w:val="14"/>
            <w:szCs w:val="14"/>
            <w:rPrChange w:id="1247" w:author="ghayman" w:date="2013-10-03T22:51:00Z">
              <w:rPr/>
            </w:rPrChange>
          </w:rPr>
          <w:t>NJoints</w:t>
        </w:r>
        <w:proofErr w:type="spellEnd"/>
        <w:r w:rsidRPr="00895A9A">
          <w:rPr>
            <w:rFonts w:ascii="Consolas" w:hAnsi="Consolas" w:cs="Consolas"/>
            <w:sz w:val="14"/>
            <w:szCs w:val="14"/>
            <w:rPrChange w:id="1248" w:author="ghayman" w:date="2013-10-03T22:51:00Z">
              <w:rPr/>
            </w:rPrChange>
          </w:rPr>
          <w:t xml:space="preserve">        - Number of joints (-)   [must be exactly 0 or at least 2]</w:t>
        </w:r>
      </w:ins>
    </w:p>
    <w:p w:rsidR="00895A9A" w:rsidRPr="00895A9A" w:rsidRDefault="00895A9A">
      <w:pPr>
        <w:spacing w:after="0"/>
        <w:ind w:left="-720" w:right="-720"/>
        <w:rPr>
          <w:ins w:id="1249" w:author="ghayman" w:date="2013-10-03T22:50:00Z"/>
          <w:rFonts w:ascii="Consolas" w:hAnsi="Consolas" w:cs="Consolas"/>
          <w:sz w:val="14"/>
          <w:szCs w:val="14"/>
          <w:rPrChange w:id="1250" w:author="ghayman" w:date="2013-10-03T22:51:00Z">
            <w:rPr>
              <w:ins w:id="1251" w:author="ghayman" w:date="2013-10-03T22:50:00Z"/>
            </w:rPr>
          </w:rPrChange>
        </w:rPr>
        <w:pPrChange w:id="1252" w:author="ghayman" w:date="2013-10-03T22:52:00Z">
          <w:pPr/>
        </w:pPrChange>
      </w:pPr>
      <w:proofErr w:type="spellStart"/>
      <w:ins w:id="1253" w:author="ghayman" w:date="2013-10-03T22:50:00Z">
        <w:r w:rsidRPr="00895A9A">
          <w:rPr>
            <w:rFonts w:ascii="Consolas" w:hAnsi="Consolas" w:cs="Consolas"/>
            <w:sz w:val="14"/>
            <w:szCs w:val="14"/>
            <w:rPrChange w:id="1254" w:author="ghayman" w:date="2013-10-03T22:51:00Z">
              <w:rPr/>
            </w:rPrChange>
          </w:rPr>
          <w:t>JointID</w:t>
        </w:r>
        <w:proofErr w:type="spellEnd"/>
        <w:r w:rsidRPr="00895A9A">
          <w:rPr>
            <w:rFonts w:ascii="Consolas" w:hAnsi="Consolas" w:cs="Consolas"/>
            <w:sz w:val="14"/>
            <w:szCs w:val="14"/>
            <w:rPrChange w:id="1255" w:author="ghayman" w:date="2013-10-03T22:51:00Z">
              <w:rPr/>
            </w:rPrChange>
          </w:rPr>
          <w:t xml:space="preserve">   </w:t>
        </w:r>
        <w:proofErr w:type="spellStart"/>
        <w:r w:rsidRPr="00895A9A">
          <w:rPr>
            <w:rFonts w:ascii="Consolas" w:hAnsi="Consolas" w:cs="Consolas"/>
            <w:sz w:val="14"/>
            <w:szCs w:val="14"/>
            <w:rPrChange w:id="1256" w:author="ghayman" w:date="2013-10-03T22:51:00Z">
              <w:rPr/>
            </w:rPrChange>
          </w:rPr>
          <w:t>Jointx</w:t>
        </w:r>
        <w:proofErr w:type="spellEnd"/>
        <w:r w:rsidRPr="00895A9A">
          <w:rPr>
            <w:rFonts w:ascii="Consolas" w:hAnsi="Consolas" w:cs="Consolas"/>
            <w:sz w:val="14"/>
            <w:szCs w:val="14"/>
            <w:rPrChange w:id="1257" w:author="ghayman" w:date="2013-10-03T22:51:00Z">
              <w:rPr/>
            </w:rPrChange>
          </w:rPr>
          <w:t xml:space="preserve">      </w:t>
        </w:r>
        <w:proofErr w:type="spellStart"/>
        <w:r w:rsidRPr="00895A9A">
          <w:rPr>
            <w:rFonts w:ascii="Consolas" w:hAnsi="Consolas" w:cs="Consolas"/>
            <w:sz w:val="14"/>
            <w:szCs w:val="14"/>
            <w:rPrChange w:id="1258" w:author="ghayman" w:date="2013-10-03T22:51:00Z">
              <w:rPr/>
            </w:rPrChange>
          </w:rPr>
          <w:t>Jointy</w:t>
        </w:r>
        <w:proofErr w:type="spellEnd"/>
        <w:r w:rsidRPr="00895A9A">
          <w:rPr>
            <w:rFonts w:ascii="Consolas" w:hAnsi="Consolas" w:cs="Consolas"/>
            <w:sz w:val="14"/>
            <w:szCs w:val="14"/>
            <w:rPrChange w:id="1259" w:author="ghayman" w:date="2013-10-03T22:51:00Z">
              <w:rPr/>
            </w:rPrChange>
          </w:rPr>
          <w:t xml:space="preserve">     </w:t>
        </w:r>
        <w:proofErr w:type="spellStart"/>
        <w:r w:rsidRPr="00895A9A">
          <w:rPr>
            <w:rFonts w:ascii="Consolas" w:hAnsi="Consolas" w:cs="Consolas"/>
            <w:sz w:val="14"/>
            <w:szCs w:val="14"/>
            <w:rPrChange w:id="1260" w:author="ghayman" w:date="2013-10-03T22:51:00Z">
              <w:rPr/>
            </w:rPrChange>
          </w:rPr>
          <w:t>Jointz</w:t>
        </w:r>
        <w:proofErr w:type="spellEnd"/>
        <w:r w:rsidRPr="00895A9A">
          <w:rPr>
            <w:rFonts w:ascii="Consolas" w:hAnsi="Consolas" w:cs="Consolas"/>
            <w:sz w:val="14"/>
            <w:szCs w:val="14"/>
            <w:rPrChange w:id="1261" w:author="ghayman" w:date="2013-10-03T22:51:00Z">
              <w:rPr/>
            </w:rPrChange>
          </w:rPr>
          <w:t xml:space="preserve">      </w:t>
        </w:r>
        <w:proofErr w:type="spellStart"/>
        <w:proofErr w:type="gramStart"/>
        <w:r w:rsidRPr="00895A9A">
          <w:rPr>
            <w:rFonts w:ascii="Consolas" w:hAnsi="Consolas" w:cs="Consolas"/>
            <w:sz w:val="14"/>
            <w:szCs w:val="14"/>
            <w:rPrChange w:id="1262" w:author="ghayman" w:date="2013-10-03T22:51:00Z">
              <w:rPr/>
            </w:rPrChange>
          </w:rPr>
          <w:t>JointHvID</w:t>
        </w:r>
        <w:proofErr w:type="spellEnd"/>
        <w:r w:rsidRPr="00895A9A">
          <w:rPr>
            <w:rFonts w:ascii="Consolas" w:hAnsi="Consolas" w:cs="Consolas"/>
            <w:sz w:val="14"/>
            <w:szCs w:val="14"/>
            <w:rPrChange w:id="1263" w:author="ghayman" w:date="2013-10-03T22:51:00Z">
              <w:rPr/>
            </w:rPrChange>
          </w:rPr>
          <w:t xml:space="preserve">  </w:t>
        </w:r>
        <w:proofErr w:type="spellStart"/>
        <w:r w:rsidRPr="00895A9A">
          <w:rPr>
            <w:rFonts w:ascii="Consolas" w:hAnsi="Consolas" w:cs="Consolas"/>
            <w:sz w:val="14"/>
            <w:szCs w:val="14"/>
            <w:rPrChange w:id="1264" w:author="ghayman" w:date="2013-10-03T22:51:00Z">
              <w:rPr/>
            </w:rPrChange>
          </w:rPr>
          <w:t>JointOvrlp</w:t>
        </w:r>
        <w:proofErr w:type="spellEnd"/>
        <w:proofErr w:type="gramEnd"/>
        <w:r w:rsidRPr="00895A9A">
          <w:rPr>
            <w:rFonts w:ascii="Consolas" w:hAnsi="Consolas" w:cs="Consolas"/>
            <w:sz w:val="14"/>
            <w:szCs w:val="14"/>
            <w:rPrChange w:id="1265" w:author="ghayman" w:date="2013-10-03T22:51:00Z">
              <w:rPr/>
            </w:rPrChange>
          </w:rPr>
          <w:t xml:space="preserve">   [</w:t>
        </w:r>
        <w:proofErr w:type="spellStart"/>
        <w:r w:rsidRPr="00895A9A">
          <w:rPr>
            <w:rFonts w:ascii="Consolas" w:hAnsi="Consolas" w:cs="Consolas"/>
            <w:sz w:val="14"/>
            <w:szCs w:val="14"/>
            <w:rPrChange w:id="1266" w:author="ghayman" w:date="2013-10-03T22:51:00Z">
              <w:rPr/>
            </w:rPrChange>
          </w:rPr>
          <w:t>JointOvrlp</w:t>
        </w:r>
        <w:proofErr w:type="spellEnd"/>
        <w:r w:rsidRPr="00895A9A">
          <w:rPr>
            <w:rFonts w:ascii="Consolas" w:hAnsi="Consolas" w:cs="Consolas"/>
            <w:sz w:val="14"/>
            <w:szCs w:val="14"/>
            <w:rPrChange w:id="1267" w:author="ghayman" w:date="2013-10-03T22:51:00Z">
              <w:rPr/>
            </w:rPrChange>
          </w:rPr>
          <w:t>= 0: do nothing at joint, 1: eliminate overlaps by calculating super member]</w:t>
        </w:r>
      </w:ins>
    </w:p>
    <w:p w:rsidR="00895A9A" w:rsidRPr="00895A9A" w:rsidRDefault="00895A9A">
      <w:pPr>
        <w:spacing w:after="0"/>
        <w:ind w:left="-720" w:right="-720"/>
        <w:rPr>
          <w:ins w:id="1268" w:author="ghayman" w:date="2013-10-03T22:50:00Z"/>
          <w:rFonts w:ascii="Consolas" w:hAnsi="Consolas" w:cs="Consolas"/>
          <w:sz w:val="14"/>
          <w:szCs w:val="14"/>
          <w:rPrChange w:id="1269" w:author="ghayman" w:date="2013-10-03T22:51:00Z">
            <w:rPr>
              <w:ins w:id="1270" w:author="ghayman" w:date="2013-10-03T22:50:00Z"/>
            </w:rPr>
          </w:rPrChange>
        </w:rPr>
        <w:pPrChange w:id="1271" w:author="ghayman" w:date="2013-10-03T22:52:00Z">
          <w:pPr/>
        </w:pPrChange>
      </w:pPr>
      <w:ins w:id="1272" w:author="ghayman" w:date="2013-10-03T22:50:00Z">
        <w:r w:rsidRPr="00895A9A">
          <w:rPr>
            <w:rFonts w:ascii="Consolas" w:hAnsi="Consolas" w:cs="Consolas"/>
            <w:sz w:val="14"/>
            <w:szCs w:val="14"/>
            <w:rPrChange w:id="1273" w:author="ghayman" w:date="2013-10-03T22:51:00Z">
              <w:rPr/>
            </w:rPrChange>
          </w:rPr>
          <w:t>(-)         (m)         (</w:t>
        </w:r>
        <w:proofErr w:type="gramStart"/>
        <w:r w:rsidRPr="00895A9A">
          <w:rPr>
            <w:rFonts w:ascii="Consolas" w:hAnsi="Consolas" w:cs="Consolas"/>
            <w:sz w:val="14"/>
            <w:szCs w:val="14"/>
            <w:rPrChange w:id="1274" w:author="ghayman" w:date="2013-10-03T22:51:00Z">
              <w:rPr/>
            </w:rPrChange>
          </w:rPr>
          <w:t>m</w:t>
        </w:r>
        <w:proofErr w:type="gramEnd"/>
        <w:r w:rsidRPr="00895A9A">
          <w:rPr>
            <w:rFonts w:ascii="Consolas" w:hAnsi="Consolas" w:cs="Consolas"/>
            <w:sz w:val="14"/>
            <w:szCs w:val="14"/>
            <w:rPrChange w:id="1275" w:author="ghayman" w:date="2013-10-03T22:51:00Z">
              <w:rPr/>
            </w:rPrChange>
          </w:rPr>
          <w:t>)        (m)          (-)      (switch)</w:t>
        </w:r>
      </w:ins>
    </w:p>
    <w:p w:rsidR="00895A9A" w:rsidRPr="00895A9A" w:rsidRDefault="00895A9A">
      <w:pPr>
        <w:spacing w:after="0"/>
        <w:ind w:left="-720" w:right="-720"/>
        <w:rPr>
          <w:ins w:id="1276" w:author="ghayman" w:date="2013-10-03T22:50:00Z"/>
          <w:rFonts w:ascii="Consolas" w:hAnsi="Consolas" w:cs="Consolas"/>
          <w:sz w:val="14"/>
          <w:szCs w:val="14"/>
          <w:rPrChange w:id="1277" w:author="ghayman" w:date="2013-10-03T22:51:00Z">
            <w:rPr>
              <w:ins w:id="1278" w:author="ghayman" w:date="2013-10-03T22:50:00Z"/>
            </w:rPr>
          </w:rPrChange>
        </w:rPr>
        <w:pPrChange w:id="1279" w:author="ghayman" w:date="2013-10-03T22:52:00Z">
          <w:pPr/>
        </w:pPrChange>
      </w:pPr>
      <w:ins w:id="1280" w:author="ghayman" w:date="2013-10-03T22:50:00Z">
        <w:r w:rsidRPr="00895A9A">
          <w:rPr>
            <w:rFonts w:ascii="Consolas" w:hAnsi="Consolas" w:cs="Consolas"/>
            <w:sz w:val="14"/>
            <w:szCs w:val="14"/>
            <w:rPrChange w:id="1281" w:author="ghayman" w:date="2013-10-03T22:51:00Z">
              <w:rPr/>
            </w:rPrChange>
          </w:rPr>
          <w:t xml:space="preserve"> 1          0.0         0.0         5.0          1          0</w:t>
        </w:r>
      </w:ins>
    </w:p>
    <w:p w:rsidR="00895A9A" w:rsidRPr="00895A9A" w:rsidRDefault="00895A9A">
      <w:pPr>
        <w:spacing w:after="0"/>
        <w:ind w:left="-720" w:right="-720"/>
        <w:rPr>
          <w:ins w:id="1282" w:author="ghayman" w:date="2013-10-03T22:50:00Z"/>
          <w:rFonts w:ascii="Consolas" w:hAnsi="Consolas" w:cs="Consolas"/>
          <w:sz w:val="14"/>
          <w:szCs w:val="14"/>
          <w:rPrChange w:id="1283" w:author="ghayman" w:date="2013-10-03T22:51:00Z">
            <w:rPr>
              <w:ins w:id="1284" w:author="ghayman" w:date="2013-10-03T22:50:00Z"/>
            </w:rPr>
          </w:rPrChange>
        </w:rPr>
        <w:pPrChange w:id="1285" w:author="ghayman" w:date="2013-10-03T22:52:00Z">
          <w:pPr/>
        </w:pPrChange>
      </w:pPr>
      <w:ins w:id="1286" w:author="ghayman" w:date="2013-10-03T22:50:00Z">
        <w:r w:rsidRPr="00895A9A">
          <w:rPr>
            <w:rFonts w:ascii="Consolas" w:hAnsi="Consolas" w:cs="Consolas"/>
            <w:sz w:val="14"/>
            <w:szCs w:val="14"/>
            <w:rPrChange w:id="1287" w:author="ghayman" w:date="2013-10-03T22:51:00Z">
              <w:rPr/>
            </w:rPrChange>
          </w:rPr>
          <w:t xml:space="preserve"> 2          0.0         0.0       -20.0          2          0</w:t>
        </w:r>
      </w:ins>
    </w:p>
    <w:p w:rsidR="00895A9A" w:rsidRPr="00895A9A" w:rsidRDefault="00895A9A">
      <w:pPr>
        <w:spacing w:after="0"/>
        <w:ind w:left="-720" w:right="-720"/>
        <w:rPr>
          <w:ins w:id="1288" w:author="ghayman" w:date="2013-10-03T22:50:00Z"/>
          <w:rFonts w:ascii="Consolas" w:hAnsi="Consolas" w:cs="Consolas"/>
          <w:sz w:val="14"/>
          <w:szCs w:val="14"/>
          <w:rPrChange w:id="1289" w:author="ghayman" w:date="2013-10-03T22:51:00Z">
            <w:rPr>
              <w:ins w:id="1290" w:author="ghayman" w:date="2013-10-03T22:50:00Z"/>
            </w:rPr>
          </w:rPrChange>
        </w:rPr>
        <w:pPrChange w:id="1291" w:author="ghayman" w:date="2013-10-03T22:52:00Z">
          <w:pPr/>
        </w:pPrChange>
      </w:pPr>
      <w:ins w:id="1292" w:author="ghayman" w:date="2013-10-03T22:50:00Z">
        <w:r w:rsidRPr="00895A9A">
          <w:rPr>
            <w:rFonts w:ascii="Consolas" w:hAnsi="Consolas" w:cs="Consolas"/>
            <w:sz w:val="14"/>
            <w:szCs w:val="14"/>
            <w:rPrChange w:id="1293" w:author="ghayman" w:date="2013-10-03T22:51:00Z">
              <w:rPr/>
            </w:rPrChange>
          </w:rPr>
          <w:t xml:space="preserve"> 3        -10.0       -10.0       -50.0          4          0</w:t>
        </w:r>
      </w:ins>
    </w:p>
    <w:p w:rsidR="00895A9A" w:rsidRPr="00895A9A" w:rsidRDefault="00895A9A">
      <w:pPr>
        <w:spacing w:after="0"/>
        <w:ind w:left="-720" w:right="-720"/>
        <w:rPr>
          <w:ins w:id="1294" w:author="ghayman" w:date="2013-10-03T22:50:00Z"/>
          <w:rFonts w:ascii="Consolas" w:hAnsi="Consolas" w:cs="Consolas"/>
          <w:sz w:val="14"/>
          <w:szCs w:val="14"/>
          <w:rPrChange w:id="1295" w:author="ghayman" w:date="2013-10-03T22:51:00Z">
            <w:rPr>
              <w:ins w:id="1296" w:author="ghayman" w:date="2013-10-03T22:50:00Z"/>
            </w:rPr>
          </w:rPrChange>
        </w:rPr>
        <w:pPrChange w:id="1297" w:author="ghayman" w:date="2013-10-03T22:52:00Z">
          <w:pPr/>
        </w:pPrChange>
      </w:pPr>
      <w:ins w:id="1298" w:author="ghayman" w:date="2013-10-03T22:50:00Z">
        <w:r w:rsidRPr="00895A9A">
          <w:rPr>
            <w:rFonts w:ascii="Consolas" w:hAnsi="Consolas" w:cs="Consolas"/>
            <w:sz w:val="14"/>
            <w:szCs w:val="14"/>
            <w:rPrChange w:id="1299" w:author="ghayman" w:date="2013-10-03T22:51:00Z">
              <w:rPr/>
            </w:rPrChange>
          </w:rPr>
          <w:t xml:space="preserve"> 4         13.66       -3.66      -50.0          6          0</w:t>
        </w:r>
      </w:ins>
    </w:p>
    <w:p w:rsidR="00895A9A" w:rsidRPr="00895A9A" w:rsidRDefault="00895A9A">
      <w:pPr>
        <w:spacing w:after="0"/>
        <w:ind w:left="-720" w:right="-720"/>
        <w:rPr>
          <w:ins w:id="1300" w:author="ghayman" w:date="2013-10-03T22:50:00Z"/>
          <w:rFonts w:ascii="Consolas" w:hAnsi="Consolas" w:cs="Consolas"/>
          <w:sz w:val="14"/>
          <w:szCs w:val="14"/>
          <w:rPrChange w:id="1301" w:author="ghayman" w:date="2013-10-03T22:51:00Z">
            <w:rPr>
              <w:ins w:id="1302" w:author="ghayman" w:date="2013-10-03T22:50:00Z"/>
            </w:rPr>
          </w:rPrChange>
        </w:rPr>
        <w:pPrChange w:id="1303" w:author="ghayman" w:date="2013-10-03T22:52:00Z">
          <w:pPr/>
        </w:pPrChange>
      </w:pPr>
      <w:ins w:id="1304" w:author="ghayman" w:date="2013-10-03T22:50:00Z">
        <w:r w:rsidRPr="00895A9A">
          <w:rPr>
            <w:rFonts w:ascii="Consolas" w:hAnsi="Consolas" w:cs="Consolas"/>
            <w:sz w:val="14"/>
            <w:szCs w:val="14"/>
            <w:rPrChange w:id="1305" w:author="ghayman" w:date="2013-10-03T22:51:00Z">
              <w:rPr/>
            </w:rPrChange>
          </w:rPr>
          <w:t xml:space="preserve"> 5         -3.66       13.66      -50.0          3          0</w:t>
        </w:r>
      </w:ins>
    </w:p>
    <w:p w:rsidR="00895A9A" w:rsidRPr="00895A9A" w:rsidRDefault="00895A9A">
      <w:pPr>
        <w:spacing w:after="0"/>
        <w:ind w:left="-720" w:right="-720"/>
        <w:rPr>
          <w:ins w:id="1306" w:author="ghayman" w:date="2013-10-03T22:50:00Z"/>
          <w:rFonts w:ascii="Consolas" w:hAnsi="Consolas" w:cs="Consolas"/>
          <w:sz w:val="14"/>
          <w:szCs w:val="14"/>
          <w:rPrChange w:id="1307" w:author="ghayman" w:date="2013-10-03T22:51:00Z">
            <w:rPr>
              <w:ins w:id="1308" w:author="ghayman" w:date="2013-10-03T22:50:00Z"/>
            </w:rPr>
          </w:rPrChange>
        </w:rPr>
        <w:pPrChange w:id="1309" w:author="ghayman" w:date="2013-10-03T22:52:00Z">
          <w:pPr/>
        </w:pPrChange>
      </w:pPr>
      <w:ins w:id="1310" w:author="ghayman" w:date="2013-10-03T22:50:00Z">
        <w:r w:rsidRPr="00895A9A">
          <w:rPr>
            <w:rFonts w:ascii="Consolas" w:hAnsi="Consolas" w:cs="Consolas"/>
            <w:sz w:val="14"/>
            <w:szCs w:val="14"/>
            <w:rPrChange w:id="1311" w:author="ghayman" w:date="2013-10-03T22:51:00Z">
              <w:rPr/>
            </w:rPrChange>
          </w:rPr>
          <w:t>--------------------- MEMBER CROSS-SECTION PROPERTIES --------------------------</w:t>
        </w:r>
      </w:ins>
    </w:p>
    <w:p w:rsidR="00895A9A" w:rsidRPr="00895A9A" w:rsidRDefault="00895A9A">
      <w:pPr>
        <w:spacing w:after="0"/>
        <w:ind w:left="-720" w:right="-720"/>
        <w:rPr>
          <w:ins w:id="1312" w:author="ghayman" w:date="2013-10-03T22:50:00Z"/>
          <w:rFonts w:ascii="Consolas" w:hAnsi="Consolas" w:cs="Consolas"/>
          <w:sz w:val="14"/>
          <w:szCs w:val="14"/>
          <w:rPrChange w:id="1313" w:author="ghayman" w:date="2013-10-03T22:51:00Z">
            <w:rPr>
              <w:ins w:id="1314" w:author="ghayman" w:date="2013-10-03T22:50:00Z"/>
            </w:rPr>
          </w:rPrChange>
        </w:rPr>
        <w:pPrChange w:id="1315" w:author="ghayman" w:date="2013-10-03T22:52:00Z">
          <w:pPr/>
        </w:pPrChange>
      </w:pPr>
      <w:ins w:id="1316" w:author="ghayman" w:date="2013-10-03T22:50:00Z">
        <w:r w:rsidRPr="00895A9A">
          <w:rPr>
            <w:rFonts w:ascii="Consolas" w:hAnsi="Consolas" w:cs="Consolas"/>
            <w:sz w:val="14"/>
            <w:szCs w:val="14"/>
            <w:rPrChange w:id="1317" w:author="ghayman" w:date="2013-10-03T22:51:00Z">
              <w:rPr/>
            </w:rPrChange>
          </w:rPr>
          <w:t xml:space="preserve">2              </w:t>
        </w:r>
        <w:proofErr w:type="spellStart"/>
        <w:r w:rsidRPr="00895A9A">
          <w:rPr>
            <w:rFonts w:ascii="Consolas" w:hAnsi="Consolas" w:cs="Consolas"/>
            <w:sz w:val="14"/>
            <w:szCs w:val="14"/>
            <w:rPrChange w:id="1318" w:author="ghayman" w:date="2013-10-03T22:51:00Z">
              <w:rPr/>
            </w:rPrChange>
          </w:rPr>
          <w:t>NPropSets</w:t>
        </w:r>
        <w:proofErr w:type="spellEnd"/>
        <w:r w:rsidRPr="00895A9A">
          <w:rPr>
            <w:rFonts w:ascii="Consolas" w:hAnsi="Consolas" w:cs="Consolas"/>
            <w:sz w:val="14"/>
            <w:szCs w:val="14"/>
            <w:rPrChange w:id="1319" w:author="ghayman" w:date="2013-10-03T22:51:00Z">
              <w:rPr/>
            </w:rPrChange>
          </w:rPr>
          <w:t xml:space="preserve">      - Number of member property sets (-)</w:t>
        </w:r>
      </w:ins>
    </w:p>
    <w:p w:rsidR="00895A9A" w:rsidRPr="00895A9A" w:rsidRDefault="00895A9A">
      <w:pPr>
        <w:spacing w:after="0"/>
        <w:ind w:left="-720" w:right="-720"/>
        <w:rPr>
          <w:ins w:id="1320" w:author="ghayman" w:date="2013-10-03T22:50:00Z"/>
          <w:rFonts w:ascii="Consolas" w:hAnsi="Consolas" w:cs="Consolas"/>
          <w:sz w:val="14"/>
          <w:szCs w:val="14"/>
          <w:rPrChange w:id="1321" w:author="ghayman" w:date="2013-10-03T22:51:00Z">
            <w:rPr>
              <w:ins w:id="1322" w:author="ghayman" w:date="2013-10-03T22:50:00Z"/>
            </w:rPr>
          </w:rPrChange>
        </w:rPr>
        <w:pPrChange w:id="1323" w:author="ghayman" w:date="2013-10-03T22:52:00Z">
          <w:pPr/>
        </w:pPrChange>
      </w:pPr>
      <w:proofErr w:type="spellStart"/>
      <w:ins w:id="1324" w:author="ghayman" w:date="2013-10-03T22:50:00Z">
        <w:r w:rsidRPr="00895A9A">
          <w:rPr>
            <w:rFonts w:ascii="Consolas" w:hAnsi="Consolas" w:cs="Consolas"/>
            <w:sz w:val="14"/>
            <w:szCs w:val="14"/>
            <w:rPrChange w:id="1325" w:author="ghayman" w:date="2013-10-03T22:51:00Z">
              <w:rPr/>
            </w:rPrChange>
          </w:rPr>
          <w:t>PropSetID</w:t>
        </w:r>
        <w:proofErr w:type="spellEnd"/>
        <w:r w:rsidRPr="00895A9A">
          <w:rPr>
            <w:rFonts w:ascii="Consolas" w:hAnsi="Consolas" w:cs="Consolas"/>
            <w:sz w:val="14"/>
            <w:szCs w:val="14"/>
            <w:rPrChange w:id="1326" w:author="ghayman" w:date="2013-10-03T22:51:00Z">
              <w:rPr/>
            </w:rPrChange>
          </w:rPr>
          <w:t xml:space="preserve">    </w:t>
        </w:r>
        <w:proofErr w:type="spellStart"/>
        <w:r w:rsidRPr="00895A9A">
          <w:rPr>
            <w:rFonts w:ascii="Consolas" w:hAnsi="Consolas" w:cs="Consolas"/>
            <w:sz w:val="14"/>
            <w:szCs w:val="14"/>
            <w:rPrChange w:id="1327" w:author="ghayman" w:date="2013-10-03T22:51:00Z">
              <w:rPr/>
            </w:rPrChange>
          </w:rPr>
          <w:t>PropD</w:t>
        </w:r>
        <w:proofErr w:type="spellEnd"/>
        <w:r w:rsidRPr="00895A9A">
          <w:rPr>
            <w:rFonts w:ascii="Consolas" w:hAnsi="Consolas" w:cs="Consolas"/>
            <w:sz w:val="14"/>
            <w:szCs w:val="14"/>
            <w:rPrChange w:id="1328" w:author="ghayman" w:date="2013-10-03T22:51:00Z">
              <w:rPr/>
            </w:rPrChange>
          </w:rPr>
          <w:t xml:space="preserve">            </w:t>
        </w:r>
        <w:proofErr w:type="spellStart"/>
        <w:r w:rsidRPr="00895A9A">
          <w:rPr>
            <w:rFonts w:ascii="Consolas" w:hAnsi="Consolas" w:cs="Consolas"/>
            <w:sz w:val="14"/>
            <w:szCs w:val="14"/>
            <w:rPrChange w:id="1329" w:author="ghayman" w:date="2013-10-03T22:51:00Z">
              <w:rPr/>
            </w:rPrChange>
          </w:rPr>
          <w:t>PropThck</w:t>
        </w:r>
        <w:proofErr w:type="spellEnd"/>
        <w:r w:rsidRPr="00895A9A">
          <w:rPr>
            <w:rFonts w:ascii="Consolas" w:hAnsi="Consolas" w:cs="Consolas"/>
            <w:sz w:val="14"/>
            <w:szCs w:val="14"/>
            <w:rPrChange w:id="1330" w:author="ghayman" w:date="2013-10-03T22:51:00Z">
              <w:rPr/>
            </w:rPrChange>
          </w:rPr>
          <w:t xml:space="preserve">      </w:t>
        </w:r>
      </w:ins>
    </w:p>
    <w:p w:rsidR="00895A9A" w:rsidRPr="00895A9A" w:rsidRDefault="00895A9A">
      <w:pPr>
        <w:spacing w:after="0"/>
        <w:ind w:left="-720" w:right="-720"/>
        <w:rPr>
          <w:ins w:id="1331" w:author="ghayman" w:date="2013-10-03T22:50:00Z"/>
          <w:rFonts w:ascii="Consolas" w:hAnsi="Consolas" w:cs="Consolas"/>
          <w:sz w:val="14"/>
          <w:szCs w:val="14"/>
          <w:rPrChange w:id="1332" w:author="ghayman" w:date="2013-10-03T22:51:00Z">
            <w:rPr>
              <w:ins w:id="1333" w:author="ghayman" w:date="2013-10-03T22:50:00Z"/>
            </w:rPr>
          </w:rPrChange>
        </w:rPr>
        <w:pPrChange w:id="1334" w:author="ghayman" w:date="2013-10-03T22:52:00Z">
          <w:pPr/>
        </w:pPrChange>
      </w:pPr>
      <w:ins w:id="1335" w:author="ghayman" w:date="2013-10-03T22:50:00Z">
        <w:r w:rsidRPr="00895A9A">
          <w:rPr>
            <w:rFonts w:ascii="Consolas" w:hAnsi="Consolas" w:cs="Consolas"/>
            <w:sz w:val="14"/>
            <w:szCs w:val="14"/>
            <w:rPrChange w:id="1336" w:author="ghayman" w:date="2013-10-03T22:51:00Z">
              <w:rPr/>
            </w:rPrChange>
          </w:rPr>
          <w:lastRenderedPageBreak/>
          <w:t>(-)          (m)              (</w:t>
        </w:r>
        <w:proofErr w:type="gramStart"/>
        <w:r w:rsidRPr="00895A9A">
          <w:rPr>
            <w:rFonts w:ascii="Consolas" w:hAnsi="Consolas" w:cs="Consolas"/>
            <w:sz w:val="14"/>
            <w:szCs w:val="14"/>
            <w:rPrChange w:id="1337" w:author="ghayman" w:date="2013-10-03T22:51:00Z">
              <w:rPr/>
            </w:rPrChange>
          </w:rPr>
          <w:t>m</w:t>
        </w:r>
        <w:proofErr w:type="gramEnd"/>
        <w:r w:rsidRPr="00895A9A">
          <w:rPr>
            <w:rFonts w:ascii="Consolas" w:hAnsi="Consolas" w:cs="Consolas"/>
            <w:sz w:val="14"/>
            <w:szCs w:val="14"/>
            <w:rPrChange w:id="1338" w:author="ghayman" w:date="2013-10-03T22:51:00Z">
              <w:rPr/>
            </w:rPrChange>
          </w:rPr>
          <w:t xml:space="preserve">)         </w:t>
        </w:r>
      </w:ins>
    </w:p>
    <w:p w:rsidR="00895A9A" w:rsidRPr="00895A9A" w:rsidRDefault="00895A9A">
      <w:pPr>
        <w:spacing w:after="0"/>
        <w:ind w:left="-720" w:right="-720"/>
        <w:rPr>
          <w:ins w:id="1339" w:author="ghayman" w:date="2013-10-03T22:50:00Z"/>
          <w:rFonts w:ascii="Consolas" w:hAnsi="Consolas" w:cs="Consolas"/>
          <w:sz w:val="14"/>
          <w:szCs w:val="14"/>
          <w:rPrChange w:id="1340" w:author="ghayman" w:date="2013-10-03T22:51:00Z">
            <w:rPr>
              <w:ins w:id="1341" w:author="ghayman" w:date="2013-10-03T22:50:00Z"/>
            </w:rPr>
          </w:rPrChange>
        </w:rPr>
        <w:pPrChange w:id="1342" w:author="ghayman" w:date="2013-10-03T22:52:00Z">
          <w:pPr/>
        </w:pPrChange>
      </w:pPr>
      <w:ins w:id="1343" w:author="ghayman" w:date="2013-10-03T22:50:00Z">
        <w:r w:rsidRPr="00895A9A">
          <w:rPr>
            <w:rFonts w:ascii="Consolas" w:hAnsi="Consolas" w:cs="Consolas"/>
            <w:sz w:val="14"/>
            <w:szCs w:val="14"/>
            <w:rPrChange w:id="1344" w:author="ghayman" w:date="2013-10-03T22:51:00Z">
              <w:rPr/>
            </w:rPrChange>
          </w:rPr>
          <w:t xml:space="preserve">1            6.5             0.04  </w:t>
        </w:r>
      </w:ins>
    </w:p>
    <w:p w:rsidR="00895A9A" w:rsidRPr="00895A9A" w:rsidRDefault="00895A9A">
      <w:pPr>
        <w:spacing w:after="0"/>
        <w:ind w:left="-720" w:right="-720"/>
        <w:rPr>
          <w:ins w:id="1345" w:author="ghayman" w:date="2013-10-03T22:50:00Z"/>
          <w:rFonts w:ascii="Consolas" w:hAnsi="Consolas" w:cs="Consolas"/>
          <w:sz w:val="14"/>
          <w:szCs w:val="14"/>
          <w:rPrChange w:id="1346" w:author="ghayman" w:date="2013-10-03T22:51:00Z">
            <w:rPr>
              <w:ins w:id="1347" w:author="ghayman" w:date="2013-10-03T22:50:00Z"/>
            </w:rPr>
          </w:rPrChange>
        </w:rPr>
        <w:pPrChange w:id="1348" w:author="ghayman" w:date="2013-10-03T22:52:00Z">
          <w:pPr/>
        </w:pPrChange>
      </w:pPr>
      <w:ins w:id="1349" w:author="ghayman" w:date="2013-10-03T22:50:00Z">
        <w:r w:rsidRPr="00895A9A">
          <w:rPr>
            <w:rFonts w:ascii="Consolas" w:hAnsi="Consolas" w:cs="Consolas"/>
            <w:sz w:val="14"/>
            <w:szCs w:val="14"/>
            <w:rPrChange w:id="1350" w:author="ghayman" w:date="2013-10-03T22:51:00Z">
              <w:rPr/>
            </w:rPrChange>
          </w:rPr>
          <w:t xml:space="preserve">2            4.5             0.05   </w:t>
        </w:r>
      </w:ins>
    </w:p>
    <w:p w:rsidR="00895A9A" w:rsidRPr="00895A9A" w:rsidRDefault="00895A9A">
      <w:pPr>
        <w:spacing w:after="0"/>
        <w:ind w:left="-720" w:right="-720"/>
        <w:rPr>
          <w:ins w:id="1351" w:author="ghayman" w:date="2013-10-03T22:50:00Z"/>
          <w:rFonts w:ascii="Consolas" w:hAnsi="Consolas" w:cs="Consolas"/>
          <w:sz w:val="14"/>
          <w:szCs w:val="14"/>
          <w:rPrChange w:id="1352" w:author="ghayman" w:date="2013-10-03T22:51:00Z">
            <w:rPr>
              <w:ins w:id="1353" w:author="ghayman" w:date="2013-10-03T22:50:00Z"/>
            </w:rPr>
          </w:rPrChange>
        </w:rPr>
        <w:pPrChange w:id="1354" w:author="ghayman" w:date="2013-10-03T22:52:00Z">
          <w:pPr/>
        </w:pPrChange>
      </w:pPr>
      <w:ins w:id="1355" w:author="ghayman" w:date="2013-10-03T22:50:00Z">
        <w:r w:rsidRPr="00895A9A">
          <w:rPr>
            <w:rFonts w:ascii="Consolas" w:hAnsi="Consolas" w:cs="Consolas"/>
            <w:sz w:val="14"/>
            <w:szCs w:val="14"/>
            <w:rPrChange w:id="1356" w:author="ghayman" w:date="2013-10-03T22:51:00Z">
              <w:rPr/>
            </w:rPrChange>
          </w:rPr>
          <w:t>---------------------- SIMPLE HYDRODYNAMIC COEFFICIENTS (model 1) --------------</w:t>
        </w:r>
      </w:ins>
    </w:p>
    <w:p w:rsidR="00895A9A" w:rsidRPr="00895A9A" w:rsidRDefault="00895A9A">
      <w:pPr>
        <w:spacing w:after="0"/>
        <w:ind w:left="-720" w:right="-720"/>
        <w:rPr>
          <w:ins w:id="1357" w:author="ghayman" w:date="2013-10-03T22:50:00Z"/>
          <w:rFonts w:ascii="Consolas" w:hAnsi="Consolas" w:cs="Consolas"/>
          <w:sz w:val="14"/>
          <w:szCs w:val="14"/>
          <w:rPrChange w:id="1358" w:author="ghayman" w:date="2013-10-03T22:51:00Z">
            <w:rPr>
              <w:ins w:id="1359" w:author="ghayman" w:date="2013-10-03T22:50:00Z"/>
            </w:rPr>
          </w:rPrChange>
        </w:rPr>
        <w:pPrChange w:id="1360" w:author="ghayman" w:date="2013-10-03T22:52:00Z">
          <w:pPr/>
        </w:pPrChange>
      </w:pPr>
      <w:proofErr w:type="spellStart"/>
      <w:ins w:id="1361" w:author="ghayman" w:date="2013-10-03T22:50:00Z">
        <w:r w:rsidRPr="00895A9A">
          <w:rPr>
            <w:rFonts w:ascii="Consolas" w:hAnsi="Consolas" w:cs="Consolas"/>
            <w:sz w:val="14"/>
            <w:szCs w:val="14"/>
            <w:rPrChange w:id="1362" w:author="ghayman" w:date="2013-10-03T22:51:00Z">
              <w:rPr/>
            </w:rPrChange>
          </w:rPr>
          <w:t>SimplCd</w:t>
        </w:r>
        <w:proofErr w:type="spellEnd"/>
        <w:r w:rsidRPr="00895A9A">
          <w:rPr>
            <w:rFonts w:ascii="Consolas" w:hAnsi="Consolas" w:cs="Consolas"/>
            <w:sz w:val="14"/>
            <w:szCs w:val="14"/>
            <w:rPrChange w:id="1363" w:author="ghayman" w:date="2013-10-03T22:51:00Z">
              <w:rPr/>
            </w:rPrChange>
          </w:rPr>
          <w:t xml:space="preserve">      </w:t>
        </w:r>
        <w:proofErr w:type="spellStart"/>
        <w:r w:rsidRPr="00895A9A">
          <w:rPr>
            <w:rFonts w:ascii="Consolas" w:hAnsi="Consolas" w:cs="Consolas"/>
            <w:sz w:val="14"/>
            <w:szCs w:val="14"/>
            <w:rPrChange w:id="1364" w:author="ghayman" w:date="2013-10-03T22:51:00Z">
              <w:rPr/>
            </w:rPrChange>
          </w:rPr>
          <w:t>SimplCdMG</w:t>
        </w:r>
        <w:proofErr w:type="spellEnd"/>
        <w:r w:rsidRPr="00895A9A">
          <w:rPr>
            <w:rFonts w:ascii="Consolas" w:hAnsi="Consolas" w:cs="Consolas"/>
            <w:sz w:val="14"/>
            <w:szCs w:val="14"/>
            <w:rPrChange w:id="1365" w:author="ghayman" w:date="2013-10-03T22:51:00Z">
              <w:rPr/>
            </w:rPrChange>
          </w:rPr>
          <w:t xml:space="preserve">    </w:t>
        </w:r>
        <w:proofErr w:type="spellStart"/>
        <w:r w:rsidRPr="00895A9A">
          <w:rPr>
            <w:rFonts w:ascii="Consolas" w:hAnsi="Consolas" w:cs="Consolas"/>
            <w:sz w:val="14"/>
            <w:szCs w:val="14"/>
            <w:rPrChange w:id="1366" w:author="ghayman" w:date="2013-10-03T22:51:00Z">
              <w:rPr/>
            </w:rPrChange>
          </w:rPr>
          <w:t>SimplCa</w:t>
        </w:r>
        <w:proofErr w:type="spellEnd"/>
        <w:r w:rsidRPr="00895A9A">
          <w:rPr>
            <w:rFonts w:ascii="Consolas" w:hAnsi="Consolas" w:cs="Consolas"/>
            <w:sz w:val="14"/>
            <w:szCs w:val="14"/>
            <w:rPrChange w:id="1367" w:author="ghayman" w:date="2013-10-03T22:51:00Z">
              <w:rPr/>
            </w:rPrChange>
          </w:rPr>
          <w:t xml:space="preserve">     </w:t>
        </w:r>
        <w:proofErr w:type="spellStart"/>
        <w:r w:rsidRPr="00895A9A">
          <w:rPr>
            <w:rFonts w:ascii="Consolas" w:hAnsi="Consolas" w:cs="Consolas"/>
            <w:sz w:val="14"/>
            <w:szCs w:val="14"/>
            <w:rPrChange w:id="1368" w:author="ghayman" w:date="2013-10-03T22:51:00Z">
              <w:rPr/>
            </w:rPrChange>
          </w:rPr>
          <w:t>SimplCaMG</w:t>
        </w:r>
        <w:proofErr w:type="spellEnd"/>
      </w:ins>
    </w:p>
    <w:p w:rsidR="00895A9A" w:rsidRPr="00895A9A" w:rsidRDefault="00895A9A">
      <w:pPr>
        <w:spacing w:after="0"/>
        <w:ind w:left="-720" w:right="-720"/>
        <w:rPr>
          <w:ins w:id="1369" w:author="ghayman" w:date="2013-10-03T22:50:00Z"/>
          <w:rFonts w:ascii="Consolas" w:hAnsi="Consolas" w:cs="Consolas"/>
          <w:sz w:val="14"/>
          <w:szCs w:val="14"/>
          <w:rPrChange w:id="1370" w:author="ghayman" w:date="2013-10-03T22:51:00Z">
            <w:rPr>
              <w:ins w:id="1371" w:author="ghayman" w:date="2013-10-03T22:50:00Z"/>
            </w:rPr>
          </w:rPrChange>
        </w:rPr>
        <w:pPrChange w:id="1372" w:author="ghayman" w:date="2013-10-03T22:52:00Z">
          <w:pPr/>
        </w:pPrChange>
      </w:pPr>
      <w:ins w:id="1373" w:author="ghayman" w:date="2013-10-03T22:50:00Z">
        <w:r w:rsidRPr="00895A9A">
          <w:rPr>
            <w:rFonts w:ascii="Consolas" w:hAnsi="Consolas" w:cs="Consolas"/>
            <w:sz w:val="14"/>
            <w:szCs w:val="14"/>
            <w:rPrChange w:id="1374" w:author="ghayman" w:date="2013-10-03T22:51:00Z">
              <w:rPr/>
            </w:rPrChange>
          </w:rPr>
          <w:t>(-)           (-)           (-)         (-)</w:t>
        </w:r>
      </w:ins>
    </w:p>
    <w:p w:rsidR="00895A9A" w:rsidRPr="00895A9A" w:rsidRDefault="00895A9A">
      <w:pPr>
        <w:spacing w:after="0"/>
        <w:ind w:left="-720" w:right="-720"/>
        <w:rPr>
          <w:ins w:id="1375" w:author="ghayman" w:date="2013-10-03T22:50:00Z"/>
          <w:rFonts w:ascii="Consolas" w:hAnsi="Consolas" w:cs="Consolas"/>
          <w:sz w:val="14"/>
          <w:szCs w:val="14"/>
          <w:rPrChange w:id="1376" w:author="ghayman" w:date="2013-10-03T22:51:00Z">
            <w:rPr>
              <w:ins w:id="1377" w:author="ghayman" w:date="2013-10-03T22:50:00Z"/>
            </w:rPr>
          </w:rPrChange>
        </w:rPr>
        <w:pPrChange w:id="1378" w:author="ghayman" w:date="2013-10-03T22:52:00Z">
          <w:pPr/>
        </w:pPrChange>
      </w:pPr>
      <w:ins w:id="1379" w:author="ghayman" w:date="2013-10-03T22:50:00Z">
        <w:r w:rsidRPr="00895A9A">
          <w:rPr>
            <w:rFonts w:ascii="Consolas" w:hAnsi="Consolas" w:cs="Consolas"/>
            <w:sz w:val="14"/>
            <w:szCs w:val="14"/>
            <w:rPrChange w:id="1380" w:author="ghayman" w:date="2013-10-03T22:51:00Z">
              <w:rPr/>
            </w:rPrChange>
          </w:rPr>
          <w:t>0.60          1.05          0.6         1.0</w:t>
        </w:r>
      </w:ins>
    </w:p>
    <w:p w:rsidR="00895A9A" w:rsidRPr="00895A9A" w:rsidRDefault="00895A9A">
      <w:pPr>
        <w:spacing w:after="0"/>
        <w:ind w:left="-720" w:right="-720"/>
        <w:rPr>
          <w:ins w:id="1381" w:author="ghayman" w:date="2013-10-03T22:50:00Z"/>
          <w:rFonts w:ascii="Consolas" w:hAnsi="Consolas" w:cs="Consolas"/>
          <w:sz w:val="14"/>
          <w:szCs w:val="14"/>
          <w:rPrChange w:id="1382" w:author="ghayman" w:date="2013-10-03T22:51:00Z">
            <w:rPr>
              <w:ins w:id="1383" w:author="ghayman" w:date="2013-10-03T22:50:00Z"/>
            </w:rPr>
          </w:rPrChange>
        </w:rPr>
        <w:pPrChange w:id="1384" w:author="ghayman" w:date="2013-10-03T22:52:00Z">
          <w:pPr/>
        </w:pPrChange>
      </w:pPr>
      <w:ins w:id="1385" w:author="ghayman" w:date="2013-10-03T22:50:00Z">
        <w:r w:rsidRPr="00895A9A">
          <w:rPr>
            <w:rFonts w:ascii="Consolas" w:hAnsi="Consolas" w:cs="Consolas"/>
            <w:sz w:val="14"/>
            <w:szCs w:val="14"/>
            <w:rPrChange w:id="1386" w:author="ghayman" w:date="2013-10-03T22:51:00Z">
              <w:rPr/>
            </w:rPrChange>
          </w:rPr>
          <w:t>---------------------- DEPTH-BASED HYDRODYNAMIC COEFFICIENTS (model 2) ---------</w:t>
        </w:r>
      </w:ins>
    </w:p>
    <w:p w:rsidR="00895A9A" w:rsidRPr="00895A9A" w:rsidRDefault="00895A9A">
      <w:pPr>
        <w:spacing w:after="0"/>
        <w:ind w:left="-720" w:right="-720"/>
        <w:rPr>
          <w:ins w:id="1387" w:author="ghayman" w:date="2013-10-03T22:50:00Z"/>
          <w:rFonts w:ascii="Consolas" w:hAnsi="Consolas" w:cs="Consolas"/>
          <w:sz w:val="14"/>
          <w:szCs w:val="14"/>
          <w:rPrChange w:id="1388" w:author="ghayman" w:date="2013-10-03T22:51:00Z">
            <w:rPr>
              <w:ins w:id="1389" w:author="ghayman" w:date="2013-10-03T22:50:00Z"/>
            </w:rPr>
          </w:rPrChange>
        </w:rPr>
        <w:pPrChange w:id="1390" w:author="ghayman" w:date="2013-10-03T22:52:00Z">
          <w:pPr/>
        </w:pPrChange>
      </w:pPr>
      <w:ins w:id="1391" w:author="ghayman" w:date="2013-10-03T22:50:00Z">
        <w:r w:rsidRPr="00895A9A">
          <w:rPr>
            <w:rFonts w:ascii="Consolas" w:hAnsi="Consolas" w:cs="Consolas"/>
            <w:sz w:val="14"/>
            <w:szCs w:val="14"/>
            <w:rPrChange w:id="1392" w:author="ghayman" w:date="2013-10-03T22:51:00Z">
              <w:rPr/>
            </w:rPrChange>
          </w:rPr>
          <w:t xml:space="preserve">2             </w:t>
        </w:r>
      </w:ins>
      <w:ins w:id="1393" w:author="ghayman" w:date="2013-10-03T22:57:00Z">
        <w:r>
          <w:rPr>
            <w:rFonts w:ascii="Consolas" w:hAnsi="Consolas" w:cs="Consolas"/>
            <w:sz w:val="14"/>
            <w:szCs w:val="14"/>
          </w:rPr>
          <w:t xml:space="preserve"> </w:t>
        </w:r>
      </w:ins>
      <w:proofErr w:type="spellStart"/>
      <w:ins w:id="1394" w:author="ghayman" w:date="2013-10-03T22:50:00Z">
        <w:r w:rsidRPr="00895A9A">
          <w:rPr>
            <w:rFonts w:ascii="Consolas" w:hAnsi="Consolas" w:cs="Consolas"/>
            <w:sz w:val="14"/>
            <w:szCs w:val="14"/>
            <w:rPrChange w:id="1395" w:author="ghayman" w:date="2013-10-03T22:51:00Z">
              <w:rPr/>
            </w:rPrChange>
          </w:rPr>
          <w:t>NCoefDpth</w:t>
        </w:r>
        <w:proofErr w:type="spellEnd"/>
        <w:r w:rsidRPr="00895A9A">
          <w:rPr>
            <w:rFonts w:ascii="Consolas" w:hAnsi="Consolas" w:cs="Consolas"/>
            <w:sz w:val="14"/>
            <w:szCs w:val="14"/>
            <w:rPrChange w:id="1396" w:author="ghayman" w:date="2013-10-03T22:51:00Z">
              <w:rPr/>
            </w:rPrChange>
          </w:rPr>
          <w:t xml:space="preserve">       - Number of depth-dependent coefficients (-)</w:t>
        </w:r>
      </w:ins>
    </w:p>
    <w:p w:rsidR="00895A9A" w:rsidRPr="00895A9A" w:rsidRDefault="00895A9A">
      <w:pPr>
        <w:spacing w:after="0"/>
        <w:ind w:left="-720" w:right="-720"/>
        <w:rPr>
          <w:ins w:id="1397" w:author="ghayman" w:date="2013-10-03T22:50:00Z"/>
          <w:rFonts w:ascii="Consolas" w:hAnsi="Consolas" w:cs="Consolas"/>
          <w:sz w:val="14"/>
          <w:szCs w:val="14"/>
          <w:rPrChange w:id="1398" w:author="ghayman" w:date="2013-10-03T22:51:00Z">
            <w:rPr>
              <w:ins w:id="1399" w:author="ghayman" w:date="2013-10-03T22:50:00Z"/>
            </w:rPr>
          </w:rPrChange>
        </w:rPr>
        <w:pPrChange w:id="1400" w:author="ghayman" w:date="2013-10-03T22:52:00Z">
          <w:pPr/>
        </w:pPrChange>
      </w:pPr>
      <w:proofErr w:type="spellStart"/>
      <w:ins w:id="1401" w:author="ghayman" w:date="2013-10-03T22:50:00Z">
        <w:r w:rsidRPr="00895A9A">
          <w:rPr>
            <w:rFonts w:ascii="Consolas" w:hAnsi="Consolas" w:cs="Consolas"/>
            <w:sz w:val="14"/>
            <w:szCs w:val="14"/>
            <w:rPrChange w:id="1402" w:author="ghayman" w:date="2013-10-03T22:51:00Z">
              <w:rPr/>
            </w:rPrChange>
          </w:rPr>
          <w:t>Dpth</w:t>
        </w:r>
        <w:proofErr w:type="spellEnd"/>
        <w:r w:rsidRPr="00895A9A">
          <w:rPr>
            <w:rFonts w:ascii="Consolas" w:hAnsi="Consolas" w:cs="Consolas"/>
            <w:sz w:val="14"/>
            <w:szCs w:val="14"/>
            <w:rPrChange w:id="1403" w:author="ghayman" w:date="2013-10-03T22:51:00Z">
              <w:rPr/>
            </w:rPrChange>
          </w:rPr>
          <w:t xml:space="preserve">      </w:t>
        </w:r>
        <w:proofErr w:type="spellStart"/>
        <w:r w:rsidRPr="00895A9A">
          <w:rPr>
            <w:rFonts w:ascii="Consolas" w:hAnsi="Consolas" w:cs="Consolas"/>
            <w:sz w:val="14"/>
            <w:szCs w:val="14"/>
            <w:rPrChange w:id="1404" w:author="ghayman" w:date="2013-10-03T22:51:00Z">
              <w:rPr/>
            </w:rPrChange>
          </w:rPr>
          <w:t>DpthCd</w:t>
        </w:r>
        <w:proofErr w:type="spellEnd"/>
        <w:r w:rsidRPr="00895A9A">
          <w:rPr>
            <w:rFonts w:ascii="Consolas" w:hAnsi="Consolas" w:cs="Consolas"/>
            <w:sz w:val="14"/>
            <w:szCs w:val="14"/>
            <w:rPrChange w:id="1405" w:author="ghayman" w:date="2013-10-03T22:51:00Z">
              <w:rPr/>
            </w:rPrChange>
          </w:rPr>
          <w:t xml:space="preserve">   </w:t>
        </w:r>
        <w:proofErr w:type="spellStart"/>
        <w:r w:rsidRPr="00895A9A">
          <w:rPr>
            <w:rFonts w:ascii="Consolas" w:hAnsi="Consolas" w:cs="Consolas"/>
            <w:sz w:val="14"/>
            <w:szCs w:val="14"/>
            <w:rPrChange w:id="1406" w:author="ghayman" w:date="2013-10-03T22:51:00Z">
              <w:rPr/>
            </w:rPrChange>
          </w:rPr>
          <w:t>DpthCdMG</w:t>
        </w:r>
        <w:proofErr w:type="spellEnd"/>
        <w:r w:rsidRPr="00895A9A">
          <w:rPr>
            <w:rFonts w:ascii="Consolas" w:hAnsi="Consolas" w:cs="Consolas"/>
            <w:sz w:val="14"/>
            <w:szCs w:val="14"/>
            <w:rPrChange w:id="1407" w:author="ghayman" w:date="2013-10-03T22:51:00Z">
              <w:rPr/>
            </w:rPrChange>
          </w:rPr>
          <w:t xml:space="preserve">   </w:t>
        </w:r>
        <w:proofErr w:type="spellStart"/>
        <w:r w:rsidRPr="00895A9A">
          <w:rPr>
            <w:rFonts w:ascii="Consolas" w:hAnsi="Consolas" w:cs="Consolas"/>
            <w:sz w:val="14"/>
            <w:szCs w:val="14"/>
            <w:rPrChange w:id="1408" w:author="ghayman" w:date="2013-10-03T22:51:00Z">
              <w:rPr/>
            </w:rPrChange>
          </w:rPr>
          <w:t>DpthCa</w:t>
        </w:r>
        <w:proofErr w:type="spellEnd"/>
        <w:r w:rsidRPr="00895A9A">
          <w:rPr>
            <w:rFonts w:ascii="Consolas" w:hAnsi="Consolas" w:cs="Consolas"/>
            <w:sz w:val="14"/>
            <w:szCs w:val="14"/>
            <w:rPrChange w:id="1409" w:author="ghayman" w:date="2013-10-03T22:51:00Z">
              <w:rPr/>
            </w:rPrChange>
          </w:rPr>
          <w:t xml:space="preserve">   </w:t>
        </w:r>
        <w:proofErr w:type="spellStart"/>
        <w:r w:rsidRPr="00895A9A">
          <w:rPr>
            <w:rFonts w:ascii="Consolas" w:hAnsi="Consolas" w:cs="Consolas"/>
            <w:sz w:val="14"/>
            <w:szCs w:val="14"/>
            <w:rPrChange w:id="1410" w:author="ghayman" w:date="2013-10-03T22:51:00Z">
              <w:rPr/>
            </w:rPrChange>
          </w:rPr>
          <w:t>DpthCaMG</w:t>
        </w:r>
        <w:proofErr w:type="spellEnd"/>
      </w:ins>
    </w:p>
    <w:p w:rsidR="00895A9A" w:rsidRPr="00895A9A" w:rsidRDefault="00895A9A">
      <w:pPr>
        <w:spacing w:after="0"/>
        <w:ind w:left="-720" w:right="-720"/>
        <w:rPr>
          <w:ins w:id="1411" w:author="ghayman" w:date="2013-10-03T22:50:00Z"/>
          <w:rFonts w:ascii="Consolas" w:hAnsi="Consolas" w:cs="Consolas"/>
          <w:sz w:val="14"/>
          <w:szCs w:val="14"/>
          <w:rPrChange w:id="1412" w:author="ghayman" w:date="2013-10-03T22:51:00Z">
            <w:rPr>
              <w:ins w:id="1413" w:author="ghayman" w:date="2013-10-03T22:50:00Z"/>
            </w:rPr>
          </w:rPrChange>
        </w:rPr>
        <w:pPrChange w:id="1414" w:author="ghayman" w:date="2013-10-03T22:52:00Z">
          <w:pPr/>
        </w:pPrChange>
      </w:pPr>
      <w:ins w:id="1415" w:author="ghayman" w:date="2013-10-03T22:50:00Z">
        <w:r w:rsidRPr="00895A9A">
          <w:rPr>
            <w:rFonts w:ascii="Consolas" w:hAnsi="Consolas" w:cs="Consolas"/>
            <w:sz w:val="14"/>
            <w:szCs w:val="14"/>
            <w:rPrChange w:id="1416" w:author="ghayman" w:date="2013-10-03T22:51:00Z">
              <w:rPr/>
            </w:rPrChange>
          </w:rPr>
          <w:t>(m)       (-)      (-)        (-)      (-)</w:t>
        </w:r>
      </w:ins>
    </w:p>
    <w:p w:rsidR="00895A9A" w:rsidRPr="00895A9A" w:rsidRDefault="00895A9A">
      <w:pPr>
        <w:spacing w:after="0"/>
        <w:ind w:left="-720" w:right="-720"/>
        <w:rPr>
          <w:ins w:id="1417" w:author="ghayman" w:date="2013-10-03T22:50:00Z"/>
          <w:rFonts w:ascii="Consolas" w:hAnsi="Consolas" w:cs="Consolas"/>
          <w:sz w:val="14"/>
          <w:szCs w:val="14"/>
          <w:rPrChange w:id="1418" w:author="ghayman" w:date="2013-10-03T22:51:00Z">
            <w:rPr>
              <w:ins w:id="1419" w:author="ghayman" w:date="2013-10-03T22:50:00Z"/>
            </w:rPr>
          </w:rPrChange>
        </w:rPr>
        <w:pPrChange w:id="1420" w:author="ghayman" w:date="2013-10-03T22:52:00Z">
          <w:pPr/>
        </w:pPrChange>
      </w:pPr>
      <w:ins w:id="1421" w:author="ghayman" w:date="2013-10-03T22:50:00Z">
        <w:r w:rsidRPr="00895A9A">
          <w:rPr>
            <w:rFonts w:ascii="Consolas" w:hAnsi="Consolas" w:cs="Consolas"/>
            <w:sz w:val="14"/>
            <w:szCs w:val="14"/>
            <w:rPrChange w:id="1422" w:author="ghayman" w:date="2013-10-03T22:51:00Z">
              <w:rPr/>
            </w:rPrChange>
          </w:rPr>
          <w:t>-20        .2       .3         .5       .7</w:t>
        </w:r>
      </w:ins>
    </w:p>
    <w:p w:rsidR="00895A9A" w:rsidRPr="00895A9A" w:rsidRDefault="00895A9A">
      <w:pPr>
        <w:spacing w:after="0"/>
        <w:ind w:left="-720" w:right="-720"/>
        <w:rPr>
          <w:ins w:id="1423" w:author="ghayman" w:date="2013-10-03T22:50:00Z"/>
          <w:rFonts w:ascii="Consolas" w:hAnsi="Consolas" w:cs="Consolas"/>
          <w:sz w:val="14"/>
          <w:szCs w:val="14"/>
          <w:rPrChange w:id="1424" w:author="ghayman" w:date="2013-10-03T22:51:00Z">
            <w:rPr>
              <w:ins w:id="1425" w:author="ghayman" w:date="2013-10-03T22:50:00Z"/>
            </w:rPr>
          </w:rPrChange>
        </w:rPr>
        <w:pPrChange w:id="1426" w:author="ghayman" w:date="2013-10-03T22:52:00Z">
          <w:pPr/>
        </w:pPrChange>
      </w:pPr>
      <w:ins w:id="1427" w:author="ghayman" w:date="2013-10-03T22:50:00Z">
        <w:r w:rsidRPr="00895A9A">
          <w:rPr>
            <w:rFonts w:ascii="Consolas" w:hAnsi="Consolas" w:cs="Consolas"/>
            <w:sz w:val="14"/>
            <w:szCs w:val="14"/>
            <w:rPrChange w:id="1428" w:author="ghayman" w:date="2013-10-03T22:51:00Z">
              <w:rPr/>
            </w:rPrChange>
          </w:rPr>
          <w:t>-50        .3       .35        .55      .75</w:t>
        </w:r>
      </w:ins>
    </w:p>
    <w:p w:rsidR="00895A9A" w:rsidRPr="00895A9A" w:rsidRDefault="00895A9A">
      <w:pPr>
        <w:spacing w:after="0"/>
        <w:ind w:left="-720" w:right="-720"/>
        <w:rPr>
          <w:ins w:id="1429" w:author="ghayman" w:date="2013-10-03T22:50:00Z"/>
          <w:rFonts w:ascii="Consolas" w:hAnsi="Consolas" w:cs="Consolas"/>
          <w:sz w:val="14"/>
          <w:szCs w:val="14"/>
          <w:rPrChange w:id="1430" w:author="ghayman" w:date="2013-10-03T22:51:00Z">
            <w:rPr>
              <w:ins w:id="1431" w:author="ghayman" w:date="2013-10-03T22:50:00Z"/>
            </w:rPr>
          </w:rPrChange>
        </w:rPr>
        <w:pPrChange w:id="1432" w:author="ghayman" w:date="2013-10-03T22:52:00Z">
          <w:pPr/>
        </w:pPrChange>
      </w:pPr>
      <w:ins w:id="1433" w:author="ghayman" w:date="2013-10-03T22:50:00Z">
        <w:r w:rsidRPr="00895A9A">
          <w:rPr>
            <w:rFonts w:ascii="Consolas" w:hAnsi="Consolas" w:cs="Consolas"/>
            <w:sz w:val="14"/>
            <w:szCs w:val="14"/>
            <w:rPrChange w:id="1434" w:author="ghayman" w:date="2013-10-03T22:51:00Z">
              <w:rPr/>
            </w:rPrChange>
          </w:rPr>
          <w:t>---------------------- MEMBER-BASED HYDRODYNAMIC COEFFICIENTS (model 3) --------</w:t>
        </w:r>
      </w:ins>
    </w:p>
    <w:p w:rsidR="00895A9A" w:rsidRPr="00895A9A" w:rsidRDefault="00895A9A">
      <w:pPr>
        <w:spacing w:after="0"/>
        <w:ind w:left="-720" w:right="-720"/>
        <w:rPr>
          <w:ins w:id="1435" w:author="ghayman" w:date="2013-10-03T22:50:00Z"/>
          <w:rFonts w:ascii="Consolas" w:hAnsi="Consolas" w:cs="Consolas"/>
          <w:sz w:val="14"/>
          <w:szCs w:val="14"/>
          <w:rPrChange w:id="1436" w:author="ghayman" w:date="2013-10-03T22:51:00Z">
            <w:rPr>
              <w:ins w:id="1437" w:author="ghayman" w:date="2013-10-03T22:50:00Z"/>
            </w:rPr>
          </w:rPrChange>
        </w:rPr>
        <w:pPrChange w:id="1438" w:author="ghayman" w:date="2013-10-03T22:52:00Z">
          <w:pPr/>
        </w:pPrChange>
      </w:pPr>
      <w:ins w:id="1439" w:author="ghayman" w:date="2013-10-03T22:50:00Z">
        <w:r w:rsidRPr="00895A9A">
          <w:rPr>
            <w:rFonts w:ascii="Consolas" w:hAnsi="Consolas" w:cs="Consolas"/>
            <w:sz w:val="14"/>
            <w:szCs w:val="14"/>
            <w:rPrChange w:id="1440" w:author="ghayman" w:date="2013-10-03T22:51:00Z">
              <w:rPr/>
            </w:rPrChange>
          </w:rPr>
          <w:t xml:space="preserve"> 1         </w:t>
        </w:r>
      </w:ins>
      <w:ins w:id="1441" w:author="ghayman" w:date="2013-10-03T22:57:00Z">
        <w:r>
          <w:rPr>
            <w:rFonts w:ascii="Consolas" w:hAnsi="Consolas" w:cs="Consolas"/>
            <w:sz w:val="14"/>
            <w:szCs w:val="14"/>
          </w:rPr>
          <w:t xml:space="preserve">    </w:t>
        </w:r>
      </w:ins>
      <w:proofErr w:type="spellStart"/>
      <w:ins w:id="1442" w:author="ghayman" w:date="2013-10-03T22:50:00Z">
        <w:r w:rsidRPr="00895A9A">
          <w:rPr>
            <w:rFonts w:ascii="Consolas" w:hAnsi="Consolas" w:cs="Consolas"/>
            <w:sz w:val="14"/>
            <w:szCs w:val="14"/>
            <w:rPrChange w:id="1443" w:author="ghayman" w:date="2013-10-03T22:51:00Z">
              <w:rPr/>
            </w:rPrChange>
          </w:rPr>
          <w:t>NCoefMembers</w:t>
        </w:r>
        <w:proofErr w:type="spellEnd"/>
        <w:r w:rsidRPr="00895A9A">
          <w:rPr>
            <w:rFonts w:ascii="Consolas" w:hAnsi="Consolas" w:cs="Consolas"/>
            <w:sz w:val="14"/>
            <w:szCs w:val="14"/>
            <w:rPrChange w:id="1444" w:author="ghayman" w:date="2013-10-03T22:51:00Z">
              <w:rPr/>
            </w:rPrChange>
          </w:rPr>
          <w:t xml:space="preserve">       - Number of member-based coefficients (-)</w:t>
        </w:r>
      </w:ins>
    </w:p>
    <w:p w:rsidR="00895A9A" w:rsidRPr="00895A9A" w:rsidRDefault="00895A9A">
      <w:pPr>
        <w:spacing w:after="0"/>
        <w:ind w:left="-720" w:right="-720"/>
        <w:rPr>
          <w:ins w:id="1445" w:author="ghayman" w:date="2013-10-03T22:50:00Z"/>
          <w:rFonts w:ascii="Consolas" w:hAnsi="Consolas" w:cs="Consolas"/>
          <w:sz w:val="14"/>
          <w:szCs w:val="14"/>
          <w:rPrChange w:id="1446" w:author="ghayman" w:date="2013-10-03T22:51:00Z">
            <w:rPr>
              <w:ins w:id="1447" w:author="ghayman" w:date="2013-10-03T22:50:00Z"/>
            </w:rPr>
          </w:rPrChange>
        </w:rPr>
        <w:pPrChange w:id="1448" w:author="ghayman" w:date="2013-10-03T22:52:00Z">
          <w:pPr/>
        </w:pPrChange>
      </w:pPr>
      <w:proofErr w:type="spellStart"/>
      <w:ins w:id="1449" w:author="ghayman" w:date="2013-10-03T22:50:00Z">
        <w:r w:rsidRPr="00895A9A">
          <w:rPr>
            <w:rFonts w:ascii="Consolas" w:hAnsi="Consolas" w:cs="Consolas"/>
            <w:sz w:val="14"/>
            <w:szCs w:val="14"/>
            <w:rPrChange w:id="1450" w:author="ghayman" w:date="2013-10-03T22:51:00Z">
              <w:rPr/>
            </w:rPrChange>
          </w:rPr>
          <w:t>MemberID</w:t>
        </w:r>
        <w:proofErr w:type="spellEnd"/>
        <w:r w:rsidRPr="00895A9A">
          <w:rPr>
            <w:rFonts w:ascii="Consolas" w:hAnsi="Consolas" w:cs="Consolas"/>
            <w:sz w:val="14"/>
            <w:szCs w:val="14"/>
            <w:rPrChange w:id="1451" w:author="ghayman" w:date="2013-10-03T22:51:00Z">
              <w:rPr/>
            </w:rPrChange>
          </w:rPr>
          <w:t xml:space="preserve">   MemberCd1   MemberCd2   MemberCdMG1   MemberCdMG2   MemberCa1   MemberCa2   MemberCaMG1   MemberCaMG2</w:t>
        </w:r>
      </w:ins>
    </w:p>
    <w:p w:rsidR="00895A9A" w:rsidRPr="00895A9A" w:rsidRDefault="00895A9A">
      <w:pPr>
        <w:spacing w:after="0"/>
        <w:ind w:left="-720" w:right="-720"/>
        <w:rPr>
          <w:ins w:id="1452" w:author="ghayman" w:date="2013-10-03T22:50:00Z"/>
          <w:rFonts w:ascii="Consolas" w:hAnsi="Consolas" w:cs="Consolas"/>
          <w:sz w:val="14"/>
          <w:szCs w:val="14"/>
          <w:rPrChange w:id="1453" w:author="ghayman" w:date="2013-10-03T22:51:00Z">
            <w:rPr>
              <w:ins w:id="1454" w:author="ghayman" w:date="2013-10-03T22:50:00Z"/>
            </w:rPr>
          </w:rPrChange>
        </w:rPr>
        <w:pPrChange w:id="1455" w:author="ghayman" w:date="2013-10-03T22:52:00Z">
          <w:pPr/>
        </w:pPrChange>
      </w:pPr>
      <w:ins w:id="1456" w:author="ghayman" w:date="2013-10-03T22:50:00Z">
        <w:r w:rsidRPr="00895A9A">
          <w:rPr>
            <w:rFonts w:ascii="Consolas" w:hAnsi="Consolas" w:cs="Consolas"/>
            <w:sz w:val="14"/>
            <w:szCs w:val="14"/>
            <w:rPrChange w:id="1457" w:author="ghayman" w:date="2013-10-03T22:51:00Z">
              <w:rPr/>
            </w:rPrChange>
          </w:rPr>
          <w:t>(-)        (-)         (-)         (-)           (-)           (-)         (-)         (-)           (-)</w:t>
        </w:r>
      </w:ins>
    </w:p>
    <w:p w:rsidR="00895A9A" w:rsidRPr="00895A9A" w:rsidRDefault="00895A9A">
      <w:pPr>
        <w:spacing w:after="0"/>
        <w:ind w:left="-720" w:right="-720"/>
        <w:rPr>
          <w:ins w:id="1458" w:author="ghayman" w:date="2013-10-03T22:50:00Z"/>
          <w:rFonts w:ascii="Consolas" w:hAnsi="Consolas" w:cs="Consolas"/>
          <w:sz w:val="14"/>
          <w:szCs w:val="14"/>
          <w:rPrChange w:id="1459" w:author="ghayman" w:date="2013-10-03T22:51:00Z">
            <w:rPr>
              <w:ins w:id="1460" w:author="ghayman" w:date="2013-10-03T22:50:00Z"/>
            </w:rPr>
          </w:rPrChange>
        </w:rPr>
        <w:pPrChange w:id="1461" w:author="ghayman" w:date="2013-10-03T22:52:00Z">
          <w:pPr/>
        </w:pPrChange>
      </w:pPr>
      <w:ins w:id="1462" w:author="ghayman" w:date="2013-10-03T22:50:00Z">
        <w:r w:rsidRPr="00895A9A">
          <w:rPr>
            <w:rFonts w:ascii="Consolas" w:hAnsi="Consolas" w:cs="Consolas"/>
            <w:sz w:val="14"/>
            <w:szCs w:val="14"/>
            <w:rPrChange w:id="1463" w:author="ghayman" w:date="2013-10-03T22:51:00Z">
              <w:rPr/>
            </w:rPrChange>
          </w:rPr>
          <w:t xml:space="preserve"> 3          .2           .3         .25           .4            .6          .7          .65          .75</w:t>
        </w:r>
      </w:ins>
    </w:p>
    <w:p w:rsidR="00895A9A" w:rsidRPr="00895A9A" w:rsidRDefault="00895A9A">
      <w:pPr>
        <w:spacing w:after="0"/>
        <w:ind w:left="-720" w:right="-720"/>
        <w:rPr>
          <w:ins w:id="1464" w:author="ghayman" w:date="2013-10-03T22:50:00Z"/>
          <w:rFonts w:ascii="Consolas" w:hAnsi="Consolas" w:cs="Consolas"/>
          <w:sz w:val="14"/>
          <w:szCs w:val="14"/>
          <w:rPrChange w:id="1465" w:author="ghayman" w:date="2013-10-03T22:51:00Z">
            <w:rPr>
              <w:ins w:id="1466" w:author="ghayman" w:date="2013-10-03T22:50:00Z"/>
            </w:rPr>
          </w:rPrChange>
        </w:rPr>
        <w:pPrChange w:id="1467" w:author="ghayman" w:date="2013-10-03T22:52:00Z">
          <w:pPr/>
        </w:pPrChange>
      </w:pPr>
      <w:ins w:id="1468" w:author="ghayman" w:date="2013-10-03T22:50:00Z">
        <w:r w:rsidRPr="00895A9A">
          <w:rPr>
            <w:rFonts w:ascii="Consolas" w:hAnsi="Consolas" w:cs="Consolas"/>
            <w:sz w:val="14"/>
            <w:szCs w:val="14"/>
            <w:rPrChange w:id="1469" w:author="ghayman" w:date="2013-10-03T22:51:00Z">
              <w:rPr/>
            </w:rPrChange>
          </w:rPr>
          <w:t>---------------------- MEMBERS -------------------------------------------------</w:t>
        </w:r>
      </w:ins>
    </w:p>
    <w:p w:rsidR="00895A9A" w:rsidRPr="00895A9A" w:rsidRDefault="00895A9A">
      <w:pPr>
        <w:spacing w:after="0"/>
        <w:ind w:left="-720" w:right="-720"/>
        <w:rPr>
          <w:ins w:id="1470" w:author="ghayman" w:date="2013-10-03T22:50:00Z"/>
          <w:rFonts w:ascii="Consolas" w:hAnsi="Consolas" w:cs="Consolas"/>
          <w:sz w:val="14"/>
          <w:szCs w:val="14"/>
          <w:rPrChange w:id="1471" w:author="ghayman" w:date="2013-10-03T22:51:00Z">
            <w:rPr>
              <w:ins w:id="1472" w:author="ghayman" w:date="2013-10-03T22:50:00Z"/>
            </w:rPr>
          </w:rPrChange>
        </w:rPr>
        <w:pPrChange w:id="1473" w:author="ghayman" w:date="2013-10-03T22:52:00Z">
          <w:pPr/>
        </w:pPrChange>
      </w:pPr>
      <w:ins w:id="1474" w:author="ghayman" w:date="2013-10-03T22:50:00Z">
        <w:r w:rsidRPr="00895A9A">
          <w:rPr>
            <w:rFonts w:ascii="Consolas" w:hAnsi="Consolas" w:cs="Consolas"/>
            <w:sz w:val="14"/>
            <w:szCs w:val="14"/>
            <w:rPrChange w:id="1475" w:author="ghayman" w:date="2013-10-03T22:51:00Z">
              <w:rPr/>
            </w:rPrChange>
          </w:rPr>
          <w:t xml:space="preserve">4              </w:t>
        </w:r>
        <w:proofErr w:type="spellStart"/>
        <w:r w:rsidRPr="00895A9A">
          <w:rPr>
            <w:rFonts w:ascii="Consolas" w:hAnsi="Consolas" w:cs="Consolas"/>
            <w:sz w:val="14"/>
            <w:szCs w:val="14"/>
            <w:rPrChange w:id="1476" w:author="ghayman" w:date="2013-10-03T22:51:00Z">
              <w:rPr/>
            </w:rPrChange>
          </w:rPr>
          <w:t>NMembers</w:t>
        </w:r>
        <w:proofErr w:type="spellEnd"/>
        <w:r w:rsidRPr="00895A9A">
          <w:rPr>
            <w:rFonts w:ascii="Consolas" w:hAnsi="Consolas" w:cs="Consolas"/>
            <w:sz w:val="14"/>
            <w:szCs w:val="14"/>
            <w:rPrChange w:id="1477" w:author="ghayman" w:date="2013-10-03T22:51:00Z">
              <w:rPr/>
            </w:rPrChange>
          </w:rPr>
          <w:t xml:space="preserve">       - Number of members (-) </w:t>
        </w:r>
      </w:ins>
    </w:p>
    <w:p w:rsidR="00895A9A" w:rsidRPr="00895A9A" w:rsidRDefault="00895A9A">
      <w:pPr>
        <w:spacing w:after="0"/>
        <w:ind w:left="-720" w:right="-720"/>
        <w:rPr>
          <w:ins w:id="1478" w:author="ghayman" w:date="2013-10-03T22:50:00Z"/>
          <w:rFonts w:ascii="Consolas" w:hAnsi="Consolas" w:cs="Consolas"/>
          <w:sz w:val="14"/>
          <w:szCs w:val="14"/>
          <w:rPrChange w:id="1479" w:author="ghayman" w:date="2013-10-03T22:51:00Z">
            <w:rPr>
              <w:ins w:id="1480" w:author="ghayman" w:date="2013-10-03T22:50:00Z"/>
            </w:rPr>
          </w:rPrChange>
        </w:rPr>
        <w:pPrChange w:id="1481" w:author="ghayman" w:date="2013-10-03T22:52:00Z">
          <w:pPr/>
        </w:pPrChange>
      </w:pPr>
      <w:proofErr w:type="spellStart"/>
      <w:ins w:id="1482" w:author="ghayman" w:date="2013-10-03T22:50:00Z">
        <w:r w:rsidRPr="00895A9A">
          <w:rPr>
            <w:rFonts w:ascii="Consolas" w:hAnsi="Consolas" w:cs="Consolas"/>
            <w:sz w:val="14"/>
            <w:szCs w:val="14"/>
            <w:rPrChange w:id="1483" w:author="ghayman" w:date="2013-10-03T22:51:00Z">
              <w:rPr/>
            </w:rPrChange>
          </w:rPr>
          <w:t>MemberID</w:t>
        </w:r>
        <w:proofErr w:type="spellEnd"/>
        <w:r w:rsidRPr="00895A9A">
          <w:rPr>
            <w:rFonts w:ascii="Consolas" w:hAnsi="Consolas" w:cs="Consolas"/>
            <w:sz w:val="14"/>
            <w:szCs w:val="14"/>
            <w:rPrChange w:id="1484" w:author="ghayman" w:date="2013-10-03T22:51:00Z">
              <w:rPr/>
            </w:rPrChange>
          </w:rPr>
          <w:t xml:space="preserve">   MJointID1   MJointID2   </w:t>
        </w:r>
        <w:proofErr w:type="gramStart"/>
        <w:r w:rsidRPr="00895A9A">
          <w:rPr>
            <w:rFonts w:ascii="Consolas" w:hAnsi="Consolas" w:cs="Consolas"/>
            <w:sz w:val="14"/>
            <w:szCs w:val="14"/>
            <w:rPrChange w:id="1485" w:author="ghayman" w:date="2013-10-03T22:51:00Z">
              <w:rPr/>
            </w:rPrChange>
          </w:rPr>
          <w:t>MPropSetID1  MPropSetID2</w:t>
        </w:r>
        <w:proofErr w:type="gramEnd"/>
        <w:r w:rsidRPr="00895A9A">
          <w:rPr>
            <w:rFonts w:ascii="Consolas" w:hAnsi="Consolas" w:cs="Consolas"/>
            <w:sz w:val="14"/>
            <w:szCs w:val="14"/>
            <w:rPrChange w:id="1486" w:author="ghayman" w:date="2013-10-03T22:51:00Z">
              <w:rPr/>
            </w:rPrChange>
          </w:rPr>
          <w:t xml:space="preserve">   </w:t>
        </w:r>
        <w:proofErr w:type="spellStart"/>
        <w:r w:rsidRPr="00895A9A">
          <w:rPr>
            <w:rFonts w:ascii="Consolas" w:hAnsi="Consolas" w:cs="Consolas"/>
            <w:sz w:val="14"/>
            <w:szCs w:val="14"/>
            <w:rPrChange w:id="1487" w:author="ghayman" w:date="2013-10-03T22:51:00Z">
              <w:rPr/>
            </w:rPrChange>
          </w:rPr>
          <w:t>MDivSize</w:t>
        </w:r>
        <w:proofErr w:type="spellEnd"/>
        <w:r w:rsidRPr="00895A9A">
          <w:rPr>
            <w:rFonts w:ascii="Consolas" w:hAnsi="Consolas" w:cs="Consolas"/>
            <w:sz w:val="14"/>
            <w:szCs w:val="14"/>
            <w:rPrChange w:id="1488" w:author="ghayman" w:date="2013-10-03T22:51:00Z">
              <w:rPr/>
            </w:rPrChange>
          </w:rPr>
          <w:t xml:space="preserve">  </w:t>
        </w:r>
        <w:proofErr w:type="spellStart"/>
        <w:r w:rsidRPr="00895A9A">
          <w:rPr>
            <w:rFonts w:ascii="Consolas" w:hAnsi="Consolas" w:cs="Consolas"/>
            <w:sz w:val="14"/>
            <w:szCs w:val="14"/>
            <w:rPrChange w:id="1489" w:author="ghayman" w:date="2013-10-03T22:51:00Z">
              <w:rPr/>
            </w:rPrChange>
          </w:rPr>
          <w:t>MCoefMod</w:t>
        </w:r>
        <w:proofErr w:type="spellEnd"/>
        <w:r w:rsidRPr="00895A9A">
          <w:rPr>
            <w:rFonts w:ascii="Consolas" w:hAnsi="Consolas" w:cs="Consolas"/>
            <w:sz w:val="14"/>
            <w:szCs w:val="14"/>
            <w:rPrChange w:id="1490" w:author="ghayman" w:date="2013-10-03T22:51:00Z">
              <w:rPr/>
            </w:rPrChange>
          </w:rPr>
          <w:t xml:space="preserve">  </w:t>
        </w:r>
        <w:proofErr w:type="spellStart"/>
        <w:r w:rsidRPr="00895A9A">
          <w:rPr>
            <w:rFonts w:ascii="Consolas" w:hAnsi="Consolas" w:cs="Consolas"/>
            <w:sz w:val="14"/>
            <w:szCs w:val="14"/>
            <w:rPrChange w:id="1491" w:author="ghayman" w:date="2013-10-03T22:51:00Z">
              <w:rPr/>
            </w:rPrChange>
          </w:rPr>
          <w:t>PropWAMIT</w:t>
        </w:r>
        <w:proofErr w:type="spellEnd"/>
        <w:r w:rsidRPr="00895A9A">
          <w:rPr>
            <w:rFonts w:ascii="Consolas" w:hAnsi="Consolas" w:cs="Consolas"/>
            <w:sz w:val="14"/>
            <w:szCs w:val="14"/>
            <w:rPrChange w:id="1492" w:author="ghayman" w:date="2013-10-03T22:51:00Z">
              <w:rPr/>
            </w:rPrChange>
          </w:rPr>
          <w:t xml:space="preserve">   [</w:t>
        </w:r>
        <w:proofErr w:type="spellStart"/>
        <w:r w:rsidRPr="00895A9A">
          <w:rPr>
            <w:rFonts w:ascii="Consolas" w:hAnsi="Consolas" w:cs="Consolas"/>
            <w:sz w:val="14"/>
            <w:szCs w:val="14"/>
            <w:rPrChange w:id="1493" w:author="ghayman" w:date="2013-10-03T22:51:00Z">
              <w:rPr/>
            </w:rPrChange>
          </w:rPr>
          <w:t>MCoefMod</w:t>
        </w:r>
        <w:proofErr w:type="spellEnd"/>
        <w:r w:rsidRPr="00895A9A">
          <w:rPr>
            <w:rFonts w:ascii="Consolas" w:hAnsi="Consolas" w:cs="Consolas"/>
            <w:sz w:val="14"/>
            <w:szCs w:val="14"/>
            <w:rPrChange w:id="1494" w:author="ghayman" w:date="2013-10-03T22:51:00Z">
              <w:rPr/>
            </w:rPrChange>
          </w:rPr>
          <w:t xml:space="preserve">=1: use simple </w:t>
        </w:r>
        <w:proofErr w:type="spellStart"/>
        <w:r w:rsidRPr="00895A9A">
          <w:rPr>
            <w:rFonts w:ascii="Consolas" w:hAnsi="Consolas" w:cs="Consolas"/>
            <w:sz w:val="14"/>
            <w:szCs w:val="14"/>
            <w:rPrChange w:id="1495" w:author="ghayman" w:date="2013-10-03T22:51:00Z">
              <w:rPr/>
            </w:rPrChange>
          </w:rPr>
          <w:t>coeff</w:t>
        </w:r>
        <w:proofErr w:type="spellEnd"/>
        <w:r w:rsidRPr="00895A9A">
          <w:rPr>
            <w:rFonts w:ascii="Consolas" w:hAnsi="Consolas" w:cs="Consolas"/>
            <w:sz w:val="14"/>
            <w:szCs w:val="14"/>
            <w:rPrChange w:id="1496" w:author="ghayman" w:date="2013-10-03T22:51:00Z">
              <w:rPr/>
            </w:rPrChange>
          </w:rPr>
          <w:t xml:space="preserve"> table, 2: use depth-based </w:t>
        </w:r>
        <w:proofErr w:type="spellStart"/>
        <w:r w:rsidRPr="00895A9A">
          <w:rPr>
            <w:rFonts w:ascii="Consolas" w:hAnsi="Consolas" w:cs="Consolas"/>
            <w:sz w:val="14"/>
            <w:szCs w:val="14"/>
            <w:rPrChange w:id="1497" w:author="ghayman" w:date="2013-10-03T22:51:00Z">
              <w:rPr/>
            </w:rPrChange>
          </w:rPr>
          <w:t>coeff</w:t>
        </w:r>
        <w:proofErr w:type="spellEnd"/>
        <w:r w:rsidRPr="00895A9A">
          <w:rPr>
            <w:rFonts w:ascii="Consolas" w:hAnsi="Consolas" w:cs="Consolas"/>
            <w:sz w:val="14"/>
            <w:szCs w:val="14"/>
            <w:rPrChange w:id="1498" w:author="ghayman" w:date="2013-10-03T22:51:00Z">
              <w:rPr/>
            </w:rPrChange>
          </w:rPr>
          <w:t xml:space="preserve"> table, 3: </w:t>
        </w:r>
        <w:r w:rsidRPr="00895A9A">
          <w:rPr>
            <w:rFonts w:ascii="Consolas" w:hAnsi="Consolas" w:cs="Consolas"/>
            <w:sz w:val="14"/>
            <w:szCs w:val="14"/>
          </w:rPr>
          <w:t>use member-based</w:t>
        </w:r>
      </w:ins>
      <w:ins w:id="1499" w:author="ghayman" w:date="2013-10-03T22:55:00Z">
        <w:r>
          <w:rPr>
            <w:rFonts w:ascii="Consolas" w:hAnsi="Consolas" w:cs="Consolas"/>
            <w:sz w:val="14"/>
            <w:szCs w:val="14"/>
          </w:rPr>
          <w:t xml:space="preserve"> …</w:t>
        </w:r>
      </w:ins>
    </w:p>
    <w:p w:rsidR="00895A9A" w:rsidRPr="00895A9A" w:rsidRDefault="00895A9A">
      <w:pPr>
        <w:spacing w:after="0"/>
        <w:ind w:left="-720" w:right="-720"/>
        <w:rPr>
          <w:ins w:id="1500" w:author="ghayman" w:date="2013-10-03T22:50:00Z"/>
          <w:rFonts w:ascii="Consolas" w:hAnsi="Consolas" w:cs="Consolas"/>
          <w:sz w:val="14"/>
          <w:szCs w:val="14"/>
          <w:rPrChange w:id="1501" w:author="ghayman" w:date="2013-10-03T22:51:00Z">
            <w:rPr>
              <w:ins w:id="1502" w:author="ghayman" w:date="2013-10-03T22:50:00Z"/>
            </w:rPr>
          </w:rPrChange>
        </w:rPr>
        <w:pPrChange w:id="1503" w:author="ghayman" w:date="2013-10-03T22:52:00Z">
          <w:pPr/>
        </w:pPrChange>
      </w:pPr>
      <w:ins w:id="1504" w:author="ghayman" w:date="2013-10-03T22:50:00Z">
        <w:r w:rsidRPr="00895A9A">
          <w:rPr>
            <w:rFonts w:ascii="Consolas" w:hAnsi="Consolas" w:cs="Consolas"/>
            <w:sz w:val="14"/>
            <w:szCs w:val="14"/>
            <w:rPrChange w:id="1505" w:author="ghayman" w:date="2013-10-03T22:51:00Z">
              <w:rPr/>
            </w:rPrChange>
          </w:rPr>
          <w:t>(-)        (-)         (-)         (-)          (-)           (m)       (</w:t>
        </w:r>
        <w:proofErr w:type="gramStart"/>
        <w:r w:rsidRPr="00895A9A">
          <w:rPr>
            <w:rFonts w:ascii="Consolas" w:hAnsi="Consolas" w:cs="Consolas"/>
            <w:sz w:val="14"/>
            <w:szCs w:val="14"/>
            <w:rPrChange w:id="1506" w:author="ghayman" w:date="2013-10-03T22:51:00Z">
              <w:rPr/>
            </w:rPrChange>
          </w:rPr>
          <w:t>switch</w:t>
        </w:r>
        <w:proofErr w:type="gramEnd"/>
        <w:r w:rsidRPr="00895A9A">
          <w:rPr>
            <w:rFonts w:ascii="Consolas" w:hAnsi="Consolas" w:cs="Consolas"/>
            <w:sz w:val="14"/>
            <w:szCs w:val="14"/>
            <w:rPrChange w:id="1507" w:author="ghayman" w:date="2013-10-03T22:51:00Z">
              <w:rPr/>
            </w:rPrChange>
          </w:rPr>
          <w:t>)    (flag)</w:t>
        </w:r>
      </w:ins>
    </w:p>
    <w:p w:rsidR="00895A9A" w:rsidRPr="00895A9A" w:rsidRDefault="00895A9A">
      <w:pPr>
        <w:spacing w:after="0"/>
        <w:ind w:left="-720" w:right="-720"/>
        <w:rPr>
          <w:ins w:id="1508" w:author="ghayman" w:date="2013-10-03T22:50:00Z"/>
          <w:rFonts w:ascii="Consolas" w:hAnsi="Consolas" w:cs="Consolas"/>
          <w:sz w:val="14"/>
          <w:szCs w:val="14"/>
          <w:rPrChange w:id="1509" w:author="ghayman" w:date="2013-10-03T22:51:00Z">
            <w:rPr>
              <w:ins w:id="1510" w:author="ghayman" w:date="2013-10-03T22:50:00Z"/>
            </w:rPr>
          </w:rPrChange>
        </w:rPr>
        <w:pPrChange w:id="1511" w:author="ghayman" w:date="2013-10-03T22:52:00Z">
          <w:pPr/>
        </w:pPrChange>
      </w:pPr>
      <w:ins w:id="1512" w:author="ghayman" w:date="2013-10-03T22:50:00Z">
        <w:r w:rsidRPr="00895A9A">
          <w:rPr>
            <w:rFonts w:ascii="Consolas" w:hAnsi="Consolas" w:cs="Consolas"/>
            <w:sz w:val="14"/>
            <w:szCs w:val="14"/>
            <w:rPrChange w:id="1513" w:author="ghayman" w:date="2013-10-03T22:51:00Z">
              <w:rPr/>
            </w:rPrChange>
          </w:rPr>
          <w:t xml:space="preserve">  1         1           2           1            2            10          1          false</w:t>
        </w:r>
      </w:ins>
    </w:p>
    <w:p w:rsidR="00895A9A" w:rsidRPr="00895A9A" w:rsidRDefault="00895A9A">
      <w:pPr>
        <w:spacing w:after="0"/>
        <w:ind w:left="-720" w:right="-720"/>
        <w:rPr>
          <w:ins w:id="1514" w:author="ghayman" w:date="2013-10-03T22:50:00Z"/>
          <w:rFonts w:ascii="Consolas" w:hAnsi="Consolas" w:cs="Consolas"/>
          <w:sz w:val="14"/>
          <w:szCs w:val="14"/>
          <w:rPrChange w:id="1515" w:author="ghayman" w:date="2013-10-03T22:51:00Z">
            <w:rPr>
              <w:ins w:id="1516" w:author="ghayman" w:date="2013-10-03T22:50:00Z"/>
            </w:rPr>
          </w:rPrChange>
        </w:rPr>
        <w:pPrChange w:id="1517" w:author="ghayman" w:date="2013-10-03T22:52:00Z">
          <w:pPr/>
        </w:pPrChange>
      </w:pPr>
      <w:ins w:id="1518" w:author="ghayman" w:date="2013-10-03T22:50:00Z">
        <w:r w:rsidRPr="00895A9A">
          <w:rPr>
            <w:rFonts w:ascii="Consolas" w:hAnsi="Consolas" w:cs="Consolas"/>
            <w:sz w:val="14"/>
            <w:szCs w:val="14"/>
            <w:rPrChange w:id="1519" w:author="ghayman" w:date="2013-10-03T22:51:00Z">
              <w:rPr/>
            </w:rPrChange>
          </w:rPr>
          <w:t xml:space="preserve"> -2         2           3           2            2            10          2          false</w:t>
        </w:r>
      </w:ins>
    </w:p>
    <w:p w:rsidR="00895A9A" w:rsidRPr="00895A9A" w:rsidRDefault="00895A9A">
      <w:pPr>
        <w:spacing w:after="0"/>
        <w:ind w:left="-720" w:right="-720"/>
        <w:rPr>
          <w:ins w:id="1520" w:author="ghayman" w:date="2013-10-03T22:50:00Z"/>
          <w:rFonts w:ascii="Consolas" w:hAnsi="Consolas" w:cs="Consolas"/>
          <w:sz w:val="14"/>
          <w:szCs w:val="14"/>
          <w:rPrChange w:id="1521" w:author="ghayman" w:date="2013-10-03T22:51:00Z">
            <w:rPr>
              <w:ins w:id="1522" w:author="ghayman" w:date="2013-10-03T22:50:00Z"/>
            </w:rPr>
          </w:rPrChange>
        </w:rPr>
        <w:pPrChange w:id="1523" w:author="ghayman" w:date="2013-10-03T22:52:00Z">
          <w:pPr/>
        </w:pPrChange>
      </w:pPr>
      <w:ins w:id="1524" w:author="ghayman" w:date="2013-10-03T22:50:00Z">
        <w:r w:rsidRPr="00895A9A">
          <w:rPr>
            <w:rFonts w:ascii="Consolas" w:hAnsi="Consolas" w:cs="Consolas"/>
            <w:sz w:val="14"/>
            <w:szCs w:val="14"/>
            <w:rPrChange w:id="1525" w:author="ghayman" w:date="2013-10-03T22:51:00Z">
              <w:rPr/>
            </w:rPrChange>
          </w:rPr>
          <w:t xml:space="preserve">  3         2           4           2            2            10          3          false</w:t>
        </w:r>
      </w:ins>
    </w:p>
    <w:p w:rsidR="00895A9A" w:rsidRPr="00895A9A" w:rsidRDefault="00895A9A">
      <w:pPr>
        <w:spacing w:after="0"/>
        <w:ind w:left="-720" w:right="-720"/>
        <w:rPr>
          <w:ins w:id="1526" w:author="ghayman" w:date="2013-10-03T22:50:00Z"/>
          <w:rFonts w:ascii="Consolas" w:hAnsi="Consolas" w:cs="Consolas"/>
          <w:sz w:val="14"/>
          <w:szCs w:val="14"/>
          <w:rPrChange w:id="1527" w:author="ghayman" w:date="2013-10-03T22:51:00Z">
            <w:rPr>
              <w:ins w:id="1528" w:author="ghayman" w:date="2013-10-03T22:50:00Z"/>
            </w:rPr>
          </w:rPrChange>
        </w:rPr>
        <w:pPrChange w:id="1529" w:author="ghayman" w:date="2013-10-03T22:52:00Z">
          <w:pPr/>
        </w:pPrChange>
      </w:pPr>
      <w:ins w:id="1530" w:author="ghayman" w:date="2013-10-03T22:50:00Z">
        <w:r w:rsidRPr="00895A9A">
          <w:rPr>
            <w:rFonts w:ascii="Consolas" w:hAnsi="Consolas" w:cs="Consolas"/>
            <w:sz w:val="14"/>
            <w:szCs w:val="14"/>
            <w:rPrChange w:id="1531" w:author="ghayman" w:date="2013-10-03T22:51:00Z">
              <w:rPr/>
            </w:rPrChange>
          </w:rPr>
          <w:t xml:space="preserve">  4         2           5           2            2            10          1          false</w:t>
        </w:r>
      </w:ins>
    </w:p>
    <w:p w:rsidR="00895A9A" w:rsidRPr="00895A9A" w:rsidRDefault="00895A9A">
      <w:pPr>
        <w:spacing w:after="0"/>
        <w:ind w:left="-720" w:right="-720"/>
        <w:rPr>
          <w:ins w:id="1532" w:author="ghayman" w:date="2013-10-03T22:50:00Z"/>
          <w:rFonts w:ascii="Consolas" w:hAnsi="Consolas" w:cs="Consolas"/>
          <w:sz w:val="14"/>
          <w:szCs w:val="14"/>
          <w:rPrChange w:id="1533" w:author="ghayman" w:date="2013-10-03T22:51:00Z">
            <w:rPr>
              <w:ins w:id="1534" w:author="ghayman" w:date="2013-10-03T22:50:00Z"/>
            </w:rPr>
          </w:rPrChange>
        </w:rPr>
        <w:pPrChange w:id="1535" w:author="ghayman" w:date="2013-10-03T22:52:00Z">
          <w:pPr/>
        </w:pPrChange>
      </w:pPr>
      <w:ins w:id="1536" w:author="ghayman" w:date="2013-10-03T22:50:00Z">
        <w:r w:rsidRPr="00895A9A">
          <w:rPr>
            <w:rFonts w:ascii="Consolas" w:hAnsi="Consolas" w:cs="Consolas"/>
            <w:sz w:val="14"/>
            <w:szCs w:val="14"/>
            <w:rPrChange w:id="1537" w:author="ghayman" w:date="2013-10-03T22:51:00Z">
              <w:rPr/>
            </w:rPrChange>
          </w:rPr>
          <w:t>---------------------- FILLED MEMBERS ------------------------------------------</w:t>
        </w:r>
      </w:ins>
    </w:p>
    <w:p w:rsidR="00895A9A" w:rsidRPr="00895A9A" w:rsidRDefault="00895A9A">
      <w:pPr>
        <w:spacing w:after="0"/>
        <w:ind w:left="-720" w:right="-720"/>
        <w:rPr>
          <w:ins w:id="1538" w:author="ghayman" w:date="2013-10-03T22:50:00Z"/>
          <w:rFonts w:ascii="Consolas" w:hAnsi="Consolas" w:cs="Consolas"/>
          <w:sz w:val="14"/>
          <w:szCs w:val="14"/>
          <w:rPrChange w:id="1539" w:author="ghayman" w:date="2013-10-03T22:51:00Z">
            <w:rPr>
              <w:ins w:id="1540" w:author="ghayman" w:date="2013-10-03T22:50:00Z"/>
            </w:rPr>
          </w:rPrChange>
        </w:rPr>
        <w:pPrChange w:id="1541" w:author="ghayman" w:date="2013-10-03T22:52:00Z">
          <w:pPr/>
        </w:pPrChange>
      </w:pPr>
      <w:ins w:id="1542" w:author="ghayman" w:date="2013-10-03T22:50:00Z">
        <w:r w:rsidRPr="00895A9A">
          <w:rPr>
            <w:rFonts w:ascii="Consolas" w:hAnsi="Consolas" w:cs="Consolas"/>
            <w:sz w:val="14"/>
            <w:szCs w:val="14"/>
            <w:rPrChange w:id="1543" w:author="ghayman" w:date="2013-10-03T22:51:00Z">
              <w:rPr/>
            </w:rPrChange>
          </w:rPr>
          <w:t xml:space="preserve">1              </w:t>
        </w:r>
        <w:proofErr w:type="spellStart"/>
        <w:r w:rsidRPr="00895A9A">
          <w:rPr>
            <w:rFonts w:ascii="Consolas" w:hAnsi="Consolas" w:cs="Consolas"/>
            <w:sz w:val="14"/>
            <w:szCs w:val="14"/>
            <w:rPrChange w:id="1544" w:author="ghayman" w:date="2013-10-03T22:51:00Z">
              <w:rPr/>
            </w:rPrChange>
          </w:rPr>
          <w:t>NFillGroups</w:t>
        </w:r>
        <w:proofErr w:type="spellEnd"/>
        <w:r w:rsidRPr="00895A9A">
          <w:rPr>
            <w:rFonts w:ascii="Consolas" w:hAnsi="Consolas" w:cs="Consolas"/>
            <w:sz w:val="14"/>
            <w:szCs w:val="14"/>
            <w:rPrChange w:id="1545" w:author="ghayman" w:date="2013-10-03T22:51:00Z">
              <w:rPr/>
            </w:rPrChange>
          </w:rPr>
          <w:t xml:space="preserve">     - Number of filled member groups (-) [If </w:t>
        </w:r>
        <w:proofErr w:type="spellStart"/>
        <w:r w:rsidRPr="00895A9A">
          <w:rPr>
            <w:rFonts w:ascii="Consolas" w:hAnsi="Consolas" w:cs="Consolas"/>
            <w:sz w:val="14"/>
            <w:szCs w:val="14"/>
            <w:rPrChange w:id="1546" w:author="ghayman" w:date="2013-10-03T22:51:00Z">
              <w:rPr/>
            </w:rPrChange>
          </w:rPr>
          <w:t>FillDens</w:t>
        </w:r>
        <w:proofErr w:type="spellEnd"/>
        <w:r w:rsidRPr="00895A9A">
          <w:rPr>
            <w:rFonts w:ascii="Consolas" w:hAnsi="Consolas" w:cs="Consolas"/>
            <w:sz w:val="14"/>
            <w:szCs w:val="14"/>
            <w:rPrChange w:id="1547" w:author="ghayman" w:date="2013-10-03T22:51:00Z">
              <w:rPr/>
            </w:rPrChange>
          </w:rPr>
          <w:t xml:space="preserve"> = DEFAULT, then </w:t>
        </w:r>
        <w:proofErr w:type="spellStart"/>
        <w:r w:rsidRPr="00895A9A">
          <w:rPr>
            <w:rFonts w:ascii="Consolas" w:hAnsi="Consolas" w:cs="Consolas"/>
            <w:sz w:val="14"/>
            <w:szCs w:val="14"/>
            <w:rPrChange w:id="1548" w:author="ghayman" w:date="2013-10-03T22:51:00Z">
              <w:rPr/>
            </w:rPrChange>
          </w:rPr>
          <w:t>FillDens</w:t>
        </w:r>
        <w:proofErr w:type="spellEnd"/>
        <w:r w:rsidRPr="00895A9A">
          <w:rPr>
            <w:rFonts w:ascii="Consolas" w:hAnsi="Consolas" w:cs="Consolas"/>
            <w:sz w:val="14"/>
            <w:szCs w:val="14"/>
            <w:rPrChange w:id="1549" w:author="ghayman" w:date="2013-10-03T22:51:00Z">
              <w:rPr/>
            </w:rPrChange>
          </w:rPr>
          <w:t xml:space="preserve"> = </w:t>
        </w:r>
        <w:proofErr w:type="spellStart"/>
        <w:r w:rsidRPr="00895A9A">
          <w:rPr>
            <w:rFonts w:ascii="Consolas" w:hAnsi="Consolas" w:cs="Consolas"/>
            <w:sz w:val="14"/>
            <w:szCs w:val="14"/>
            <w:rPrChange w:id="1550" w:author="ghayman" w:date="2013-10-03T22:51:00Z">
              <w:rPr/>
            </w:rPrChange>
          </w:rPr>
          <w:t>WtrDens</w:t>
        </w:r>
        <w:proofErr w:type="spellEnd"/>
        <w:r w:rsidRPr="00895A9A">
          <w:rPr>
            <w:rFonts w:ascii="Consolas" w:hAnsi="Consolas" w:cs="Consolas"/>
            <w:sz w:val="14"/>
            <w:szCs w:val="14"/>
            <w:rPrChange w:id="1551" w:author="ghayman" w:date="2013-10-03T22:51:00Z">
              <w:rPr/>
            </w:rPrChange>
          </w:rPr>
          <w:t xml:space="preserve">; </w:t>
        </w:r>
        <w:proofErr w:type="spellStart"/>
        <w:r w:rsidRPr="00895A9A">
          <w:rPr>
            <w:rFonts w:ascii="Consolas" w:hAnsi="Consolas" w:cs="Consolas"/>
            <w:sz w:val="14"/>
            <w:szCs w:val="14"/>
            <w:rPrChange w:id="1552" w:author="ghayman" w:date="2013-10-03T22:51:00Z">
              <w:rPr/>
            </w:rPrChange>
          </w:rPr>
          <w:t>FillFSLoc</w:t>
        </w:r>
        <w:proofErr w:type="spellEnd"/>
        <w:r w:rsidRPr="00895A9A">
          <w:rPr>
            <w:rFonts w:ascii="Consolas" w:hAnsi="Consolas" w:cs="Consolas"/>
            <w:sz w:val="14"/>
            <w:szCs w:val="14"/>
            <w:rPrChange w:id="1553" w:author="ghayman" w:date="2013-10-03T22:51:00Z">
              <w:rPr/>
            </w:rPrChange>
          </w:rPr>
          <w:t xml:space="preserve"> is related to MSL2SWL]</w:t>
        </w:r>
      </w:ins>
    </w:p>
    <w:p w:rsidR="00895A9A" w:rsidRPr="00895A9A" w:rsidRDefault="00895A9A">
      <w:pPr>
        <w:spacing w:after="0"/>
        <w:ind w:left="-720" w:right="-720"/>
        <w:rPr>
          <w:ins w:id="1554" w:author="ghayman" w:date="2013-10-03T22:50:00Z"/>
          <w:rFonts w:ascii="Consolas" w:hAnsi="Consolas" w:cs="Consolas"/>
          <w:sz w:val="14"/>
          <w:szCs w:val="14"/>
          <w:rPrChange w:id="1555" w:author="ghayman" w:date="2013-10-03T22:51:00Z">
            <w:rPr>
              <w:ins w:id="1556" w:author="ghayman" w:date="2013-10-03T22:50:00Z"/>
            </w:rPr>
          </w:rPrChange>
        </w:rPr>
        <w:pPrChange w:id="1557" w:author="ghayman" w:date="2013-10-03T22:52:00Z">
          <w:pPr/>
        </w:pPrChange>
      </w:pPr>
      <w:proofErr w:type="spellStart"/>
      <w:ins w:id="1558" w:author="ghayman" w:date="2013-10-03T22:50:00Z">
        <w:r w:rsidRPr="00895A9A">
          <w:rPr>
            <w:rFonts w:ascii="Consolas" w:hAnsi="Consolas" w:cs="Consolas"/>
            <w:sz w:val="14"/>
            <w:szCs w:val="14"/>
            <w:rPrChange w:id="1559" w:author="ghayman" w:date="2013-10-03T22:51:00Z">
              <w:rPr/>
            </w:rPrChange>
          </w:rPr>
          <w:t>FillNumM</w:t>
        </w:r>
        <w:proofErr w:type="spellEnd"/>
        <w:r w:rsidRPr="00895A9A">
          <w:rPr>
            <w:rFonts w:ascii="Consolas" w:hAnsi="Consolas" w:cs="Consolas"/>
            <w:sz w:val="14"/>
            <w:szCs w:val="14"/>
            <w:rPrChange w:id="1560" w:author="ghayman" w:date="2013-10-03T22:51:00Z">
              <w:rPr/>
            </w:rPrChange>
          </w:rPr>
          <w:t xml:space="preserve"> </w:t>
        </w:r>
        <w:proofErr w:type="spellStart"/>
        <w:r w:rsidRPr="00895A9A">
          <w:rPr>
            <w:rFonts w:ascii="Consolas" w:hAnsi="Consolas" w:cs="Consolas"/>
            <w:sz w:val="14"/>
            <w:szCs w:val="14"/>
            <w:rPrChange w:id="1561" w:author="ghayman" w:date="2013-10-03T22:51:00Z">
              <w:rPr/>
            </w:rPrChange>
          </w:rPr>
          <w:t>FillMList</w:t>
        </w:r>
        <w:proofErr w:type="spellEnd"/>
        <w:r w:rsidRPr="00895A9A">
          <w:rPr>
            <w:rFonts w:ascii="Consolas" w:hAnsi="Consolas" w:cs="Consolas"/>
            <w:sz w:val="14"/>
            <w:szCs w:val="14"/>
            <w:rPrChange w:id="1562" w:author="ghayman" w:date="2013-10-03T22:51:00Z">
              <w:rPr/>
            </w:rPrChange>
          </w:rPr>
          <w:t xml:space="preserve">             </w:t>
        </w:r>
        <w:proofErr w:type="spellStart"/>
        <w:r w:rsidRPr="00895A9A">
          <w:rPr>
            <w:rFonts w:ascii="Consolas" w:hAnsi="Consolas" w:cs="Consolas"/>
            <w:sz w:val="14"/>
            <w:szCs w:val="14"/>
            <w:rPrChange w:id="1563" w:author="ghayman" w:date="2013-10-03T22:51:00Z">
              <w:rPr/>
            </w:rPrChange>
          </w:rPr>
          <w:t>FillFSLoc</w:t>
        </w:r>
        <w:proofErr w:type="spellEnd"/>
        <w:r w:rsidRPr="00895A9A">
          <w:rPr>
            <w:rFonts w:ascii="Consolas" w:hAnsi="Consolas" w:cs="Consolas"/>
            <w:sz w:val="14"/>
            <w:szCs w:val="14"/>
            <w:rPrChange w:id="1564" w:author="ghayman" w:date="2013-10-03T22:51:00Z">
              <w:rPr/>
            </w:rPrChange>
          </w:rPr>
          <w:t xml:space="preserve">     </w:t>
        </w:r>
        <w:proofErr w:type="spellStart"/>
        <w:r w:rsidRPr="00895A9A">
          <w:rPr>
            <w:rFonts w:ascii="Consolas" w:hAnsi="Consolas" w:cs="Consolas"/>
            <w:sz w:val="14"/>
            <w:szCs w:val="14"/>
            <w:rPrChange w:id="1565" w:author="ghayman" w:date="2013-10-03T22:51:00Z">
              <w:rPr/>
            </w:rPrChange>
          </w:rPr>
          <w:t>FillDens</w:t>
        </w:r>
        <w:proofErr w:type="spellEnd"/>
      </w:ins>
    </w:p>
    <w:p w:rsidR="00895A9A" w:rsidRPr="00895A9A" w:rsidRDefault="00895A9A">
      <w:pPr>
        <w:spacing w:after="0"/>
        <w:ind w:left="-720" w:right="-720"/>
        <w:rPr>
          <w:ins w:id="1566" w:author="ghayman" w:date="2013-10-03T22:50:00Z"/>
          <w:rFonts w:ascii="Consolas" w:hAnsi="Consolas" w:cs="Consolas"/>
          <w:sz w:val="14"/>
          <w:szCs w:val="14"/>
          <w:rPrChange w:id="1567" w:author="ghayman" w:date="2013-10-03T22:51:00Z">
            <w:rPr>
              <w:ins w:id="1568" w:author="ghayman" w:date="2013-10-03T22:50:00Z"/>
            </w:rPr>
          </w:rPrChange>
        </w:rPr>
        <w:pPrChange w:id="1569" w:author="ghayman" w:date="2013-10-03T22:52:00Z">
          <w:pPr/>
        </w:pPrChange>
      </w:pPr>
      <w:ins w:id="1570" w:author="ghayman" w:date="2013-10-03T22:50:00Z">
        <w:r w:rsidRPr="00895A9A">
          <w:rPr>
            <w:rFonts w:ascii="Consolas" w:hAnsi="Consolas" w:cs="Consolas"/>
            <w:sz w:val="14"/>
            <w:szCs w:val="14"/>
            <w:rPrChange w:id="1571" w:author="ghayman" w:date="2013-10-03T22:51:00Z">
              <w:rPr/>
            </w:rPrChange>
          </w:rPr>
          <w:t>(-)      (-)                   (m)           (kg/m^3)</w:t>
        </w:r>
      </w:ins>
    </w:p>
    <w:p w:rsidR="00895A9A" w:rsidRPr="00895A9A" w:rsidRDefault="00895A9A">
      <w:pPr>
        <w:spacing w:after="0"/>
        <w:ind w:left="-720" w:right="-720"/>
        <w:rPr>
          <w:ins w:id="1572" w:author="ghayman" w:date="2013-10-03T22:50:00Z"/>
          <w:rFonts w:ascii="Consolas" w:hAnsi="Consolas" w:cs="Consolas"/>
          <w:sz w:val="14"/>
          <w:szCs w:val="14"/>
          <w:rPrChange w:id="1573" w:author="ghayman" w:date="2013-10-03T22:51:00Z">
            <w:rPr>
              <w:ins w:id="1574" w:author="ghayman" w:date="2013-10-03T22:50:00Z"/>
            </w:rPr>
          </w:rPrChange>
        </w:rPr>
        <w:pPrChange w:id="1575" w:author="ghayman" w:date="2013-10-03T22:52:00Z">
          <w:pPr/>
        </w:pPrChange>
      </w:pPr>
      <w:ins w:id="1576" w:author="ghayman" w:date="2013-10-03T22:50:00Z">
        <w:r w:rsidRPr="00895A9A">
          <w:rPr>
            <w:rFonts w:ascii="Consolas" w:hAnsi="Consolas" w:cs="Consolas"/>
            <w:sz w:val="14"/>
            <w:szCs w:val="14"/>
            <w:rPrChange w:id="1577" w:author="ghayman" w:date="2013-10-03T22:51:00Z">
              <w:rPr/>
            </w:rPrChange>
          </w:rPr>
          <w:t xml:space="preserve"> 1        4                    -20            1010</w:t>
        </w:r>
      </w:ins>
    </w:p>
    <w:p w:rsidR="00895A9A" w:rsidRPr="00895A9A" w:rsidRDefault="00895A9A">
      <w:pPr>
        <w:spacing w:after="0"/>
        <w:ind w:left="-720" w:right="-720"/>
        <w:rPr>
          <w:ins w:id="1578" w:author="ghayman" w:date="2013-10-03T22:50:00Z"/>
          <w:rFonts w:ascii="Consolas" w:hAnsi="Consolas" w:cs="Consolas"/>
          <w:sz w:val="14"/>
          <w:szCs w:val="14"/>
          <w:rPrChange w:id="1579" w:author="ghayman" w:date="2013-10-03T22:51:00Z">
            <w:rPr>
              <w:ins w:id="1580" w:author="ghayman" w:date="2013-10-03T22:50:00Z"/>
            </w:rPr>
          </w:rPrChange>
        </w:rPr>
        <w:pPrChange w:id="1581" w:author="ghayman" w:date="2013-10-03T22:52:00Z">
          <w:pPr/>
        </w:pPrChange>
      </w:pPr>
      <w:ins w:id="1582" w:author="ghayman" w:date="2013-10-03T22:50:00Z">
        <w:r w:rsidRPr="00895A9A">
          <w:rPr>
            <w:rFonts w:ascii="Consolas" w:hAnsi="Consolas" w:cs="Consolas"/>
            <w:sz w:val="14"/>
            <w:szCs w:val="14"/>
            <w:rPrChange w:id="1583" w:author="ghayman" w:date="2013-10-03T22:51:00Z">
              <w:rPr/>
            </w:rPrChange>
          </w:rPr>
          <w:t>---------------------- MARINE GROWTH -------------------------------------------</w:t>
        </w:r>
      </w:ins>
    </w:p>
    <w:p w:rsidR="00895A9A" w:rsidRPr="00895A9A" w:rsidRDefault="00895A9A">
      <w:pPr>
        <w:spacing w:after="0"/>
        <w:ind w:left="-720" w:right="-720"/>
        <w:rPr>
          <w:ins w:id="1584" w:author="ghayman" w:date="2013-10-03T22:50:00Z"/>
          <w:rFonts w:ascii="Consolas" w:hAnsi="Consolas" w:cs="Consolas"/>
          <w:sz w:val="14"/>
          <w:szCs w:val="14"/>
          <w:rPrChange w:id="1585" w:author="ghayman" w:date="2013-10-03T22:51:00Z">
            <w:rPr>
              <w:ins w:id="1586" w:author="ghayman" w:date="2013-10-03T22:50:00Z"/>
            </w:rPr>
          </w:rPrChange>
        </w:rPr>
        <w:pPrChange w:id="1587" w:author="ghayman" w:date="2013-10-03T22:52:00Z">
          <w:pPr/>
        </w:pPrChange>
      </w:pPr>
      <w:ins w:id="1588" w:author="ghayman" w:date="2013-10-03T22:50:00Z">
        <w:r w:rsidRPr="00895A9A">
          <w:rPr>
            <w:rFonts w:ascii="Consolas" w:hAnsi="Consolas" w:cs="Consolas"/>
            <w:sz w:val="14"/>
            <w:szCs w:val="14"/>
            <w:rPrChange w:id="1589" w:author="ghayman" w:date="2013-10-03T22:51:00Z">
              <w:rPr/>
            </w:rPrChange>
          </w:rPr>
          <w:t xml:space="preserve">2              </w:t>
        </w:r>
        <w:proofErr w:type="spellStart"/>
        <w:r w:rsidRPr="00895A9A">
          <w:rPr>
            <w:rFonts w:ascii="Consolas" w:hAnsi="Consolas" w:cs="Consolas"/>
            <w:sz w:val="14"/>
            <w:szCs w:val="14"/>
            <w:rPrChange w:id="1590" w:author="ghayman" w:date="2013-10-03T22:51:00Z">
              <w:rPr/>
            </w:rPrChange>
          </w:rPr>
          <w:t>NMGDepths</w:t>
        </w:r>
        <w:proofErr w:type="spellEnd"/>
        <w:r w:rsidRPr="00895A9A">
          <w:rPr>
            <w:rFonts w:ascii="Consolas" w:hAnsi="Consolas" w:cs="Consolas"/>
            <w:sz w:val="14"/>
            <w:szCs w:val="14"/>
            <w:rPrChange w:id="1591" w:author="ghayman" w:date="2013-10-03T22:51:00Z">
              <w:rPr/>
            </w:rPrChange>
          </w:rPr>
          <w:t xml:space="preserve">      - Number of marine-growth depths specified (-) </w:t>
        </w:r>
      </w:ins>
    </w:p>
    <w:p w:rsidR="00895A9A" w:rsidRPr="00895A9A" w:rsidRDefault="00895A9A">
      <w:pPr>
        <w:spacing w:after="0"/>
        <w:ind w:left="-720" w:right="-720"/>
        <w:rPr>
          <w:ins w:id="1592" w:author="ghayman" w:date="2013-10-03T22:50:00Z"/>
          <w:rFonts w:ascii="Consolas" w:hAnsi="Consolas" w:cs="Consolas"/>
          <w:sz w:val="14"/>
          <w:szCs w:val="14"/>
          <w:rPrChange w:id="1593" w:author="ghayman" w:date="2013-10-03T22:51:00Z">
            <w:rPr>
              <w:ins w:id="1594" w:author="ghayman" w:date="2013-10-03T22:50:00Z"/>
            </w:rPr>
          </w:rPrChange>
        </w:rPr>
        <w:pPrChange w:id="1595" w:author="ghayman" w:date="2013-10-03T22:52:00Z">
          <w:pPr/>
        </w:pPrChange>
      </w:pPr>
      <w:proofErr w:type="spellStart"/>
      <w:ins w:id="1596" w:author="ghayman" w:date="2013-10-03T22:50:00Z">
        <w:r w:rsidRPr="00895A9A">
          <w:rPr>
            <w:rFonts w:ascii="Consolas" w:hAnsi="Consolas" w:cs="Consolas"/>
            <w:sz w:val="14"/>
            <w:szCs w:val="14"/>
            <w:rPrChange w:id="1597" w:author="ghayman" w:date="2013-10-03T22:51:00Z">
              <w:rPr/>
            </w:rPrChange>
          </w:rPr>
          <w:t>MGDpth</w:t>
        </w:r>
        <w:proofErr w:type="spellEnd"/>
        <w:r w:rsidRPr="00895A9A">
          <w:rPr>
            <w:rFonts w:ascii="Consolas" w:hAnsi="Consolas" w:cs="Consolas"/>
            <w:sz w:val="14"/>
            <w:szCs w:val="14"/>
            <w:rPrChange w:id="1598" w:author="ghayman" w:date="2013-10-03T22:51:00Z">
              <w:rPr/>
            </w:rPrChange>
          </w:rPr>
          <w:t xml:space="preserve">     </w:t>
        </w:r>
        <w:proofErr w:type="spellStart"/>
        <w:r w:rsidRPr="00895A9A">
          <w:rPr>
            <w:rFonts w:ascii="Consolas" w:hAnsi="Consolas" w:cs="Consolas"/>
            <w:sz w:val="14"/>
            <w:szCs w:val="14"/>
            <w:rPrChange w:id="1599" w:author="ghayman" w:date="2013-10-03T22:51:00Z">
              <w:rPr/>
            </w:rPrChange>
          </w:rPr>
          <w:t>MGThck</w:t>
        </w:r>
        <w:proofErr w:type="spellEnd"/>
        <w:r w:rsidRPr="00895A9A">
          <w:rPr>
            <w:rFonts w:ascii="Consolas" w:hAnsi="Consolas" w:cs="Consolas"/>
            <w:sz w:val="14"/>
            <w:szCs w:val="14"/>
            <w:rPrChange w:id="1600" w:author="ghayman" w:date="2013-10-03T22:51:00Z">
              <w:rPr/>
            </w:rPrChange>
          </w:rPr>
          <w:t xml:space="preserve">       </w:t>
        </w:r>
        <w:proofErr w:type="spellStart"/>
        <w:r w:rsidRPr="00895A9A">
          <w:rPr>
            <w:rFonts w:ascii="Consolas" w:hAnsi="Consolas" w:cs="Consolas"/>
            <w:sz w:val="14"/>
            <w:szCs w:val="14"/>
            <w:rPrChange w:id="1601" w:author="ghayman" w:date="2013-10-03T22:51:00Z">
              <w:rPr/>
            </w:rPrChange>
          </w:rPr>
          <w:t>MGDens</w:t>
        </w:r>
        <w:proofErr w:type="spellEnd"/>
      </w:ins>
    </w:p>
    <w:p w:rsidR="00895A9A" w:rsidRPr="00895A9A" w:rsidRDefault="00895A9A">
      <w:pPr>
        <w:spacing w:after="0"/>
        <w:ind w:left="-720" w:right="-720"/>
        <w:rPr>
          <w:ins w:id="1602" w:author="ghayman" w:date="2013-10-03T22:50:00Z"/>
          <w:rFonts w:ascii="Consolas" w:hAnsi="Consolas" w:cs="Consolas"/>
          <w:sz w:val="14"/>
          <w:szCs w:val="14"/>
          <w:rPrChange w:id="1603" w:author="ghayman" w:date="2013-10-03T22:51:00Z">
            <w:rPr>
              <w:ins w:id="1604" w:author="ghayman" w:date="2013-10-03T22:50:00Z"/>
            </w:rPr>
          </w:rPrChange>
        </w:rPr>
        <w:pPrChange w:id="1605" w:author="ghayman" w:date="2013-10-03T22:52:00Z">
          <w:pPr/>
        </w:pPrChange>
      </w:pPr>
      <w:ins w:id="1606" w:author="ghayman" w:date="2013-10-03T22:50:00Z">
        <w:r w:rsidRPr="00895A9A">
          <w:rPr>
            <w:rFonts w:ascii="Consolas" w:hAnsi="Consolas" w:cs="Consolas"/>
            <w:sz w:val="14"/>
            <w:szCs w:val="14"/>
            <w:rPrChange w:id="1607" w:author="ghayman" w:date="2013-10-03T22:51:00Z">
              <w:rPr/>
            </w:rPrChange>
          </w:rPr>
          <w:t>(m)        (</w:t>
        </w:r>
        <w:proofErr w:type="gramStart"/>
        <w:r w:rsidRPr="00895A9A">
          <w:rPr>
            <w:rFonts w:ascii="Consolas" w:hAnsi="Consolas" w:cs="Consolas"/>
            <w:sz w:val="14"/>
            <w:szCs w:val="14"/>
            <w:rPrChange w:id="1608" w:author="ghayman" w:date="2013-10-03T22:51:00Z">
              <w:rPr/>
            </w:rPrChange>
          </w:rPr>
          <w:t>m</w:t>
        </w:r>
        <w:proofErr w:type="gramEnd"/>
        <w:r w:rsidRPr="00895A9A">
          <w:rPr>
            <w:rFonts w:ascii="Consolas" w:hAnsi="Consolas" w:cs="Consolas"/>
            <w:sz w:val="14"/>
            <w:szCs w:val="14"/>
            <w:rPrChange w:id="1609" w:author="ghayman" w:date="2013-10-03T22:51:00Z">
              <w:rPr/>
            </w:rPrChange>
          </w:rPr>
          <w:t>)         (kg/m^3)</w:t>
        </w:r>
      </w:ins>
    </w:p>
    <w:p w:rsidR="00895A9A" w:rsidRPr="00895A9A" w:rsidRDefault="00895A9A">
      <w:pPr>
        <w:spacing w:after="0"/>
        <w:ind w:left="-720" w:right="-720"/>
        <w:rPr>
          <w:ins w:id="1610" w:author="ghayman" w:date="2013-10-03T22:50:00Z"/>
          <w:rFonts w:ascii="Consolas" w:hAnsi="Consolas" w:cs="Consolas"/>
          <w:sz w:val="14"/>
          <w:szCs w:val="14"/>
          <w:rPrChange w:id="1611" w:author="ghayman" w:date="2013-10-03T22:51:00Z">
            <w:rPr>
              <w:ins w:id="1612" w:author="ghayman" w:date="2013-10-03T22:50:00Z"/>
            </w:rPr>
          </w:rPrChange>
        </w:rPr>
        <w:pPrChange w:id="1613" w:author="ghayman" w:date="2013-10-03T22:52:00Z">
          <w:pPr/>
        </w:pPrChange>
      </w:pPr>
      <w:ins w:id="1614" w:author="ghayman" w:date="2013-10-03T22:50:00Z">
        <w:r w:rsidRPr="00895A9A">
          <w:rPr>
            <w:rFonts w:ascii="Consolas" w:hAnsi="Consolas" w:cs="Consolas"/>
            <w:sz w:val="14"/>
            <w:szCs w:val="14"/>
            <w:rPrChange w:id="1615" w:author="ghayman" w:date="2013-10-03T22:51:00Z">
              <w:rPr/>
            </w:rPrChange>
          </w:rPr>
          <w:t>-30         .01          1100</w:t>
        </w:r>
      </w:ins>
    </w:p>
    <w:p w:rsidR="00895A9A" w:rsidRPr="00895A9A" w:rsidRDefault="00895A9A">
      <w:pPr>
        <w:spacing w:after="0"/>
        <w:ind w:left="-720" w:right="-720"/>
        <w:rPr>
          <w:ins w:id="1616" w:author="ghayman" w:date="2013-10-03T22:50:00Z"/>
          <w:rFonts w:ascii="Consolas" w:hAnsi="Consolas" w:cs="Consolas"/>
          <w:sz w:val="14"/>
          <w:szCs w:val="14"/>
          <w:rPrChange w:id="1617" w:author="ghayman" w:date="2013-10-03T22:51:00Z">
            <w:rPr>
              <w:ins w:id="1618" w:author="ghayman" w:date="2013-10-03T22:50:00Z"/>
            </w:rPr>
          </w:rPrChange>
        </w:rPr>
        <w:pPrChange w:id="1619" w:author="ghayman" w:date="2013-10-03T22:52:00Z">
          <w:pPr/>
        </w:pPrChange>
      </w:pPr>
      <w:ins w:id="1620" w:author="ghayman" w:date="2013-10-03T22:50:00Z">
        <w:r w:rsidRPr="00895A9A">
          <w:rPr>
            <w:rFonts w:ascii="Consolas" w:hAnsi="Consolas" w:cs="Consolas"/>
            <w:sz w:val="14"/>
            <w:szCs w:val="14"/>
            <w:rPrChange w:id="1621" w:author="ghayman" w:date="2013-10-03T22:51:00Z">
              <w:rPr/>
            </w:rPrChange>
          </w:rPr>
          <w:t>-45         .004         1300</w:t>
        </w:r>
      </w:ins>
    </w:p>
    <w:p w:rsidR="00895A9A" w:rsidRPr="00895A9A" w:rsidRDefault="00895A9A">
      <w:pPr>
        <w:spacing w:after="0"/>
        <w:ind w:left="-720" w:right="-720"/>
        <w:rPr>
          <w:ins w:id="1622" w:author="ghayman" w:date="2013-10-03T22:50:00Z"/>
          <w:rFonts w:ascii="Consolas" w:hAnsi="Consolas" w:cs="Consolas"/>
          <w:sz w:val="14"/>
          <w:szCs w:val="14"/>
          <w:rPrChange w:id="1623" w:author="ghayman" w:date="2013-10-03T22:51:00Z">
            <w:rPr>
              <w:ins w:id="1624" w:author="ghayman" w:date="2013-10-03T22:50:00Z"/>
            </w:rPr>
          </w:rPrChange>
        </w:rPr>
        <w:pPrChange w:id="1625" w:author="ghayman" w:date="2013-10-03T22:52:00Z">
          <w:pPr/>
        </w:pPrChange>
      </w:pPr>
      <w:ins w:id="1626" w:author="ghayman" w:date="2013-10-03T22:50:00Z">
        <w:r w:rsidRPr="00895A9A">
          <w:rPr>
            <w:rFonts w:ascii="Consolas" w:hAnsi="Consolas" w:cs="Consolas"/>
            <w:sz w:val="14"/>
            <w:szCs w:val="14"/>
            <w:rPrChange w:id="1627" w:author="ghayman" w:date="2013-10-03T22:51:00Z">
              <w:rPr/>
            </w:rPrChange>
          </w:rPr>
          <w:t>---------------------- MEMBER OUTPUT LIST --------------------------------------</w:t>
        </w:r>
      </w:ins>
    </w:p>
    <w:p w:rsidR="00895A9A" w:rsidRPr="00895A9A" w:rsidRDefault="00895A9A">
      <w:pPr>
        <w:spacing w:after="0"/>
        <w:ind w:left="-720" w:right="-720"/>
        <w:rPr>
          <w:ins w:id="1628" w:author="ghayman" w:date="2013-10-03T22:50:00Z"/>
          <w:rFonts w:ascii="Consolas" w:hAnsi="Consolas" w:cs="Consolas"/>
          <w:sz w:val="14"/>
          <w:szCs w:val="14"/>
          <w:rPrChange w:id="1629" w:author="ghayman" w:date="2013-10-03T22:51:00Z">
            <w:rPr>
              <w:ins w:id="1630" w:author="ghayman" w:date="2013-10-03T22:50:00Z"/>
            </w:rPr>
          </w:rPrChange>
        </w:rPr>
        <w:pPrChange w:id="1631" w:author="ghayman" w:date="2013-10-03T22:52:00Z">
          <w:pPr/>
        </w:pPrChange>
      </w:pPr>
      <w:ins w:id="1632" w:author="ghayman" w:date="2013-10-03T22:50:00Z">
        <w:r w:rsidRPr="00895A9A">
          <w:rPr>
            <w:rFonts w:ascii="Consolas" w:hAnsi="Consolas" w:cs="Consolas"/>
            <w:sz w:val="14"/>
            <w:szCs w:val="14"/>
            <w:rPrChange w:id="1633" w:author="ghayman" w:date="2013-10-03T22:51:00Z">
              <w:rPr/>
            </w:rPrChange>
          </w:rPr>
          <w:t xml:space="preserve">   2           </w:t>
        </w:r>
        <w:proofErr w:type="spellStart"/>
        <w:r w:rsidRPr="00895A9A">
          <w:rPr>
            <w:rFonts w:ascii="Consolas" w:hAnsi="Consolas" w:cs="Consolas"/>
            <w:sz w:val="14"/>
            <w:szCs w:val="14"/>
            <w:rPrChange w:id="1634" w:author="ghayman" w:date="2013-10-03T22:51:00Z">
              <w:rPr/>
            </w:rPrChange>
          </w:rPr>
          <w:t>NMOutputs</w:t>
        </w:r>
        <w:proofErr w:type="spellEnd"/>
        <w:r w:rsidRPr="00895A9A">
          <w:rPr>
            <w:rFonts w:ascii="Consolas" w:hAnsi="Consolas" w:cs="Consolas"/>
            <w:sz w:val="14"/>
            <w:szCs w:val="14"/>
            <w:rPrChange w:id="1635" w:author="ghayman" w:date="2013-10-03T22:51:00Z">
              <w:rPr/>
            </w:rPrChange>
          </w:rPr>
          <w:t xml:space="preserve">      - Number of member outputs (-) [must be &lt; 10]</w:t>
        </w:r>
      </w:ins>
    </w:p>
    <w:p w:rsidR="00895A9A" w:rsidRPr="00895A9A" w:rsidRDefault="00895A9A">
      <w:pPr>
        <w:spacing w:after="0"/>
        <w:ind w:left="-720" w:right="-720"/>
        <w:rPr>
          <w:ins w:id="1636" w:author="ghayman" w:date="2013-10-03T22:50:00Z"/>
          <w:rFonts w:ascii="Consolas" w:hAnsi="Consolas" w:cs="Consolas"/>
          <w:sz w:val="14"/>
          <w:szCs w:val="14"/>
          <w:rPrChange w:id="1637" w:author="ghayman" w:date="2013-10-03T22:51:00Z">
            <w:rPr>
              <w:ins w:id="1638" w:author="ghayman" w:date="2013-10-03T22:50:00Z"/>
            </w:rPr>
          </w:rPrChange>
        </w:rPr>
        <w:pPrChange w:id="1639" w:author="ghayman" w:date="2013-10-03T22:52:00Z">
          <w:pPr/>
        </w:pPrChange>
      </w:pPr>
      <w:proofErr w:type="spellStart"/>
      <w:ins w:id="1640" w:author="ghayman" w:date="2013-10-03T22:50:00Z">
        <w:r w:rsidRPr="00895A9A">
          <w:rPr>
            <w:rFonts w:ascii="Consolas" w:hAnsi="Consolas" w:cs="Consolas"/>
            <w:sz w:val="14"/>
            <w:szCs w:val="14"/>
            <w:rPrChange w:id="1641" w:author="ghayman" w:date="2013-10-03T22:51:00Z">
              <w:rPr/>
            </w:rPrChange>
          </w:rPr>
          <w:t>MemberID</w:t>
        </w:r>
        <w:proofErr w:type="spellEnd"/>
        <w:r w:rsidRPr="00895A9A">
          <w:rPr>
            <w:rFonts w:ascii="Consolas" w:hAnsi="Consolas" w:cs="Consolas"/>
            <w:sz w:val="14"/>
            <w:szCs w:val="14"/>
            <w:rPrChange w:id="1642" w:author="ghayman" w:date="2013-10-03T22:51:00Z">
              <w:rPr/>
            </w:rPrChange>
          </w:rPr>
          <w:t xml:space="preserve">   </w:t>
        </w:r>
        <w:proofErr w:type="spellStart"/>
        <w:r w:rsidRPr="00895A9A">
          <w:rPr>
            <w:rFonts w:ascii="Consolas" w:hAnsi="Consolas" w:cs="Consolas"/>
            <w:sz w:val="14"/>
            <w:szCs w:val="14"/>
            <w:rPrChange w:id="1643" w:author="ghayman" w:date="2013-10-03T22:51:00Z">
              <w:rPr/>
            </w:rPrChange>
          </w:rPr>
          <w:t>NOutLoc</w:t>
        </w:r>
        <w:proofErr w:type="spellEnd"/>
        <w:r w:rsidRPr="00895A9A">
          <w:rPr>
            <w:rFonts w:ascii="Consolas" w:hAnsi="Consolas" w:cs="Consolas"/>
            <w:sz w:val="14"/>
            <w:szCs w:val="14"/>
            <w:rPrChange w:id="1644" w:author="ghayman" w:date="2013-10-03T22:51:00Z">
              <w:rPr/>
            </w:rPrChange>
          </w:rPr>
          <w:t xml:space="preserve">    </w:t>
        </w:r>
        <w:proofErr w:type="spellStart"/>
        <w:r w:rsidRPr="00895A9A">
          <w:rPr>
            <w:rFonts w:ascii="Consolas" w:hAnsi="Consolas" w:cs="Consolas"/>
            <w:sz w:val="14"/>
            <w:szCs w:val="14"/>
            <w:rPrChange w:id="1645" w:author="ghayman" w:date="2013-10-03T22:51:00Z">
              <w:rPr/>
            </w:rPrChange>
          </w:rPr>
          <w:t>NodeLocs</w:t>
        </w:r>
        <w:proofErr w:type="spellEnd"/>
        <w:r w:rsidRPr="00895A9A">
          <w:rPr>
            <w:rFonts w:ascii="Consolas" w:hAnsi="Consolas" w:cs="Consolas"/>
            <w:sz w:val="14"/>
            <w:szCs w:val="14"/>
            <w:rPrChange w:id="1646" w:author="ghayman" w:date="2013-10-03T22:51:00Z">
              <w:rPr/>
            </w:rPrChange>
          </w:rPr>
          <w:t xml:space="preserve"> [</w:t>
        </w:r>
        <w:proofErr w:type="spellStart"/>
        <w:r w:rsidRPr="00895A9A">
          <w:rPr>
            <w:rFonts w:ascii="Consolas" w:hAnsi="Consolas" w:cs="Consolas"/>
            <w:sz w:val="14"/>
            <w:szCs w:val="14"/>
            <w:rPrChange w:id="1647" w:author="ghayman" w:date="2013-10-03T22:51:00Z">
              <w:rPr/>
            </w:rPrChange>
          </w:rPr>
          <w:t>NOutLoc</w:t>
        </w:r>
        <w:proofErr w:type="spellEnd"/>
        <w:r w:rsidRPr="00895A9A">
          <w:rPr>
            <w:rFonts w:ascii="Consolas" w:hAnsi="Consolas" w:cs="Consolas"/>
            <w:sz w:val="14"/>
            <w:szCs w:val="14"/>
            <w:rPrChange w:id="1648" w:author="ghayman" w:date="2013-10-03T22:51:00Z">
              <w:rPr/>
            </w:rPrChange>
          </w:rPr>
          <w:t xml:space="preserve"> &lt; 10; node locations are normalized distance from the start of the member, and must be &gt;=0 and &lt;= 1] [unused if </w:t>
        </w:r>
        <w:proofErr w:type="spellStart"/>
        <w:r w:rsidRPr="00895A9A">
          <w:rPr>
            <w:rFonts w:ascii="Consolas" w:hAnsi="Consolas" w:cs="Consolas"/>
            <w:sz w:val="14"/>
            <w:szCs w:val="14"/>
            <w:rPrChange w:id="1649" w:author="ghayman" w:date="2013-10-03T22:51:00Z">
              <w:rPr/>
            </w:rPrChange>
          </w:rPr>
          <w:t>NMOutputs</w:t>
        </w:r>
        <w:proofErr w:type="spellEnd"/>
        <w:r w:rsidRPr="00895A9A">
          <w:rPr>
            <w:rFonts w:ascii="Consolas" w:hAnsi="Consolas" w:cs="Consolas"/>
            <w:sz w:val="14"/>
            <w:szCs w:val="14"/>
            <w:rPrChange w:id="1650" w:author="ghayman" w:date="2013-10-03T22:51:00Z">
              <w:rPr/>
            </w:rPrChange>
          </w:rPr>
          <w:t>=0]</w:t>
        </w:r>
      </w:ins>
    </w:p>
    <w:p w:rsidR="00895A9A" w:rsidRPr="00895A9A" w:rsidRDefault="00895A9A">
      <w:pPr>
        <w:spacing w:after="0"/>
        <w:ind w:left="-720" w:right="-720"/>
        <w:rPr>
          <w:ins w:id="1651" w:author="ghayman" w:date="2013-10-03T22:50:00Z"/>
          <w:rFonts w:ascii="Consolas" w:hAnsi="Consolas" w:cs="Consolas"/>
          <w:sz w:val="14"/>
          <w:szCs w:val="14"/>
          <w:rPrChange w:id="1652" w:author="ghayman" w:date="2013-10-03T22:51:00Z">
            <w:rPr>
              <w:ins w:id="1653" w:author="ghayman" w:date="2013-10-03T22:50:00Z"/>
            </w:rPr>
          </w:rPrChange>
        </w:rPr>
        <w:pPrChange w:id="1654" w:author="ghayman" w:date="2013-10-03T22:52:00Z">
          <w:pPr/>
        </w:pPrChange>
      </w:pPr>
      <w:ins w:id="1655" w:author="ghayman" w:date="2013-10-03T22:50:00Z">
        <w:r w:rsidRPr="00895A9A">
          <w:rPr>
            <w:rFonts w:ascii="Consolas" w:hAnsi="Consolas" w:cs="Consolas"/>
            <w:sz w:val="14"/>
            <w:szCs w:val="14"/>
            <w:rPrChange w:id="1656" w:author="ghayman" w:date="2013-10-03T22:51:00Z">
              <w:rPr/>
            </w:rPrChange>
          </w:rPr>
          <w:t xml:space="preserve">  (-)        (-)        (-)</w:t>
        </w:r>
      </w:ins>
    </w:p>
    <w:p w:rsidR="00895A9A" w:rsidRPr="00895A9A" w:rsidRDefault="00895A9A">
      <w:pPr>
        <w:spacing w:after="0"/>
        <w:ind w:left="-720" w:right="-720"/>
        <w:rPr>
          <w:ins w:id="1657" w:author="ghayman" w:date="2013-10-03T22:50:00Z"/>
          <w:rFonts w:ascii="Consolas" w:hAnsi="Consolas" w:cs="Consolas"/>
          <w:sz w:val="14"/>
          <w:szCs w:val="14"/>
          <w:rPrChange w:id="1658" w:author="ghayman" w:date="2013-10-03T22:51:00Z">
            <w:rPr>
              <w:ins w:id="1659" w:author="ghayman" w:date="2013-10-03T22:50:00Z"/>
            </w:rPr>
          </w:rPrChange>
        </w:rPr>
        <w:pPrChange w:id="1660" w:author="ghayman" w:date="2013-10-03T22:52:00Z">
          <w:pPr/>
        </w:pPrChange>
      </w:pPr>
      <w:ins w:id="1661" w:author="ghayman" w:date="2013-10-03T22:50:00Z">
        <w:r w:rsidRPr="00895A9A">
          <w:rPr>
            <w:rFonts w:ascii="Consolas" w:hAnsi="Consolas" w:cs="Consolas"/>
            <w:sz w:val="14"/>
            <w:szCs w:val="14"/>
            <w:rPrChange w:id="1662" w:author="ghayman" w:date="2013-10-03T22:51:00Z">
              <w:rPr/>
            </w:rPrChange>
          </w:rPr>
          <w:t xml:space="preserve">   1          9         </w:t>
        </w:r>
        <w:proofErr w:type="gramStart"/>
        <w:r w:rsidRPr="00895A9A">
          <w:rPr>
            <w:rFonts w:ascii="Consolas" w:hAnsi="Consolas" w:cs="Consolas"/>
            <w:sz w:val="14"/>
            <w:szCs w:val="14"/>
            <w:rPrChange w:id="1663" w:author="ghayman" w:date="2013-10-03T22:51:00Z">
              <w:rPr/>
            </w:rPrChange>
          </w:rPr>
          <w:t>0.1  0.2</w:t>
        </w:r>
        <w:proofErr w:type="gramEnd"/>
        <w:r w:rsidRPr="00895A9A">
          <w:rPr>
            <w:rFonts w:ascii="Consolas" w:hAnsi="Consolas" w:cs="Consolas"/>
            <w:sz w:val="14"/>
            <w:szCs w:val="14"/>
            <w:rPrChange w:id="1664" w:author="ghayman" w:date="2013-10-03T22:51:00Z">
              <w:rPr/>
            </w:rPrChange>
          </w:rPr>
          <w:t xml:space="preserve">  0.3 0.4 0.5 0.6 0.7 0.8 0.9</w:t>
        </w:r>
      </w:ins>
    </w:p>
    <w:p w:rsidR="00895A9A" w:rsidRPr="00895A9A" w:rsidRDefault="00895A9A">
      <w:pPr>
        <w:spacing w:after="0"/>
        <w:ind w:left="-720" w:right="-720"/>
        <w:rPr>
          <w:ins w:id="1665" w:author="ghayman" w:date="2013-10-03T22:50:00Z"/>
          <w:rFonts w:ascii="Consolas" w:hAnsi="Consolas" w:cs="Consolas"/>
          <w:sz w:val="14"/>
          <w:szCs w:val="14"/>
          <w:rPrChange w:id="1666" w:author="ghayman" w:date="2013-10-03T22:51:00Z">
            <w:rPr>
              <w:ins w:id="1667" w:author="ghayman" w:date="2013-10-03T22:50:00Z"/>
            </w:rPr>
          </w:rPrChange>
        </w:rPr>
        <w:pPrChange w:id="1668" w:author="ghayman" w:date="2013-10-03T22:52:00Z">
          <w:pPr/>
        </w:pPrChange>
      </w:pPr>
      <w:ins w:id="1669" w:author="ghayman" w:date="2013-10-03T22:50:00Z">
        <w:r w:rsidRPr="00895A9A">
          <w:rPr>
            <w:rFonts w:ascii="Consolas" w:hAnsi="Consolas" w:cs="Consolas"/>
            <w:sz w:val="14"/>
            <w:szCs w:val="14"/>
            <w:rPrChange w:id="1670" w:author="ghayman" w:date="2013-10-03T22:51:00Z">
              <w:rPr/>
            </w:rPrChange>
          </w:rPr>
          <w:t xml:space="preserve">   3          3         </w:t>
        </w:r>
        <w:proofErr w:type="gramStart"/>
        <w:r w:rsidRPr="00895A9A">
          <w:rPr>
            <w:rFonts w:ascii="Consolas" w:hAnsi="Consolas" w:cs="Consolas"/>
            <w:sz w:val="14"/>
            <w:szCs w:val="14"/>
            <w:rPrChange w:id="1671" w:author="ghayman" w:date="2013-10-03T22:51:00Z">
              <w:rPr/>
            </w:rPrChange>
          </w:rPr>
          <w:t>0.05  0.5</w:t>
        </w:r>
        <w:proofErr w:type="gramEnd"/>
        <w:r w:rsidRPr="00895A9A">
          <w:rPr>
            <w:rFonts w:ascii="Consolas" w:hAnsi="Consolas" w:cs="Consolas"/>
            <w:sz w:val="14"/>
            <w:szCs w:val="14"/>
            <w:rPrChange w:id="1672" w:author="ghayman" w:date="2013-10-03T22:51:00Z">
              <w:rPr/>
            </w:rPrChange>
          </w:rPr>
          <w:t xml:space="preserve">  1.0</w:t>
        </w:r>
      </w:ins>
    </w:p>
    <w:p w:rsidR="00895A9A" w:rsidRPr="00895A9A" w:rsidRDefault="00895A9A">
      <w:pPr>
        <w:spacing w:after="0"/>
        <w:ind w:left="-720" w:right="-720"/>
        <w:rPr>
          <w:ins w:id="1673" w:author="ghayman" w:date="2013-10-03T22:50:00Z"/>
          <w:rFonts w:ascii="Consolas" w:hAnsi="Consolas" w:cs="Consolas"/>
          <w:sz w:val="14"/>
          <w:szCs w:val="14"/>
          <w:rPrChange w:id="1674" w:author="ghayman" w:date="2013-10-03T22:51:00Z">
            <w:rPr>
              <w:ins w:id="1675" w:author="ghayman" w:date="2013-10-03T22:50:00Z"/>
            </w:rPr>
          </w:rPrChange>
        </w:rPr>
        <w:pPrChange w:id="1676" w:author="ghayman" w:date="2013-10-03T22:52:00Z">
          <w:pPr/>
        </w:pPrChange>
      </w:pPr>
      <w:ins w:id="1677" w:author="ghayman" w:date="2013-10-03T22:50:00Z">
        <w:r w:rsidRPr="00895A9A">
          <w:rPr>
            <w:rFonts w:ascii="Consolas" w:hAnsi="Consolas" w:cs="Consolas"/>
            <w:sz w:val="14"/>
            <w:szCs w:val="14"/>
            <w:rPrChange w:id="1678" w:author="ghayman" w:date="2013-10-03T22:51:00Z">
              <w:rPr/>
            </w:rPrChange>
          </w:rPr>
          <w:t>---------------------- JOINT OUTPUT LIST ---------------------------------------</w:t>
        </w:r>
      </w:ins>
    </w:p>
    <w:p w:rsidR="00895A9A" w:rsidRPr="00895A9A" w:rsidRDefault="00895A9A">
      <w:pPr>
        <w:spacing w:after="0"/>
        <w:ind w:left="-720" w:right="-720"/>
        <w:rPr>
          <w:ins w:id="1679" w:author="ghayman" w:date="2013-10-03T22:50:00Z"/>
          <w:rFonts w:ascii="Consolas" w:hAnsi="Consolas" w:cs="Consolas"/>
          <w:sz w:val="14"/>
          <w:szCs w:val="14"/>
          <w:rPrChange w:id="1680" w:author="ghayman" w:date="2013-10-03T22:51:00Z">
            <w:rPr>
              <w:ins w:id="1681" w:author="ghayman" w:date="2013-10-03T22:50:00Z"/>
            </w:rPr>
          </w:rPrChange>
        </w:rPr>
        <w:pPrChange w:id="1682" w:author="ghayman" w:date="2013-10-03T22:52:00Z">
          <w:pPr/>
        </w:pPrChange>
      </w:pPr>
      <w:ins w:id="1683" w:author="ghayman" w:date="2013-10-03T22:50:00Z">
        <w:r w:rsidRPr="00895A9A">
          <w:rPr>
            <w:rFonts w:ascii="Consolas" w:hAnsi="Consolas" w:cs="Consolas"/>
            <w:sz w:val="14"/>
            <w:szCs w:val="14"/>
            <w:rPrChange w:id="1684" w:author="ghayman" w:date="2013-10-03T22:51:00Z">
              <w:rPr/>
            </w:rPrChange>
          </w:rPr>
          <w:t xml:space="preserve">   2           </w:t>
        </w:r>
        <w:proofErr w:type="spellStart"/>
        <w:r w:rsidRPr="00895A9A">
          <w:rPr>
            <w:rFonts w:ascii="Consolas" w:hAnsi="Consolas" w:cs="Consolas"/>
            <w:sz w:val="14"/>
            <w:szCs w:val="14"/>
            <w:rPrChange w:id="1685" w:author="ghayman" w:date="2013-10-03T22:51:00Z">
              <w:rPr/>
            </w:rPrChange>
          </w:rPr>
          <w:t>NJOutputs</w:t>
        </w:r>
        <w:proofErr w:type="spellEnd"/>
        <w:r w:rsidRPr="00895A9A">
          <w:rPr>
            <w:rFonts w:ascii="Consolas" w:hAnsi="Consolas" w:cs="Consolas"/>
            <w:sz w:val="14"/>
            <w:szCs w:val="14"/>
            <w:rPrChange w:id="1686" w:author="ghayman" w:date="2013-10-03T22:51:00Z">
              <w:rPr/>
            </w:rPrChange>
          </w:rPr>
          <w:t xml:space="preserve">      - Number of joint outputs (-) [Must </w:t>
        </w:r>
        <w:proofErr w:type="spellStart"/>
        <w:r w:rsidRPr="00895A9A">
          <w:rPr>
            <w:rFonts w:ascii="Consolas" w:hAnsi="Consolas" w:cs="Consolas"/>
            <w:sz w:val="14"/>
            <w:szCs w:val="14"/>
            <w:rPrChange w:id="1687" w:author="ghayman" w:date="2013-10-03T22:51:00Z">
              <w:rPr/>
            </w:rPrChange>
          </w:rPr>
          <w:t>must</w:t>
        </w:r>
        <w:proofErr w:type="spellEnd"/>
        <w:r w:rsidRPr="00895A9A">
          <w:rPr>
            <w:rFonts w:ascii="Consolas" w:hAnsi="Consolas" w:cs="Consolas"/>
            <w:sz w:val="14"/>
            <w:szCs w:val="14"/>
            <w:rPrChange w:id="1688" w:author="ghayman" w:date="2013-10-03T22:51:00Z">
              <w:rPr/>
            </w:rPrChange>
          </w:rPr>
          <w:t xml:space="preserve"> be &lt; </w:t>
        </w:r>
        <w:proofErr w:type="gramStart"/>
        <w:r w:rsidRPr="00895A9A">
          <w:rPr>
            <w:rFonts w:ascii="Consolas" w:hAnsi="Consolas" w:cs="Consolas"/>
            <w:sz w:val="14"/>
            <w:szCs w:val="14"/>
            <w:rPrChange w:id="1689" w:author="ghayman" w:date="2013-10-03T22:51:00Z">
              <w:rPr/>
            </w:rPrChange>
          </w:rPr>
          <w:t>10 ]</w:t>
        </w:r>
        <w:proofErr w:type="gramEnd"/>
        <w:r w:rsidRPr="00895A9A">
          <w:rPr>
            <w:rFonts w:ascii="Consolas" w:hAnsi="Consolas" w:cs="Consolas"/>
            <w:sz w:val="14"/>
            <w:szCs w:val="14"/>
            <w:rPrChange w:id="1690" w:author="ghayman" w:date="2013-10-03T22:51:00Z">
              <w:rPr/>
            </w:rPrChange>
          </w:rPr>
          <w:t xml:space="preserve"> </w:t>
        </w:r>
      </w:ins>
    </w:p>
    <w:p w:rsidR="00895A9A" w:rsidRPr="00895A9A" w:rsidRDefault="00895A9A">
      <w:pPr>
        <w:spacing w:after="0"/>
        <w:ind w:left="-720" w:right="-720"/>
        <w:rPr>
          <w:ins w:id="1691" w:author="ghayman" w:date="2013-10-03T22:50:00Z"/>
          <w:rFonts w:ascii="Consolas" w:hAnsi="Consolas" w:cs="Consolas"/>
          <w:sz w:val="14"/>
          <w:szCs w:val="14"/>
          <w:rPrChange w:id="1692" w:author="ghayman" w:date="2013-10-03T22:51:00Z">
            <w:rPr>
              <w:ins w:id="1693" w:author="ghayman" w:date="2013-10-03T22:50:00Z"/>
            </w:rPr>
          </w:rPrChange>
        </w:rPr>
        <w:pPrChange w:id="1694" w:author="ghayman" w:date="2013-10-03T22:52:00Z">
          <w:pPr/>
        </w:pPrChange>
      </w:pPr>
      <w:ins w:id="1695" w:author="ghayman" w:date="2013-10-03T22:50:00Z">
        <w:r w:rsidRPr="00895A9A">
          <w:rPr>
            <w:rFonts w:ascii="Consolas" w:hAnsi="Consolas" w:cs="Consolas"/>
            <w:sz w:val="14"/>
            <w:szCs w:val="14"/>
            <w:rPrChange w:id="1696" w:author="ghayman" w:date="2013-10-03T22:51:00Z">
              <w:rPr/>
            </w:rPrChange>
          </w:rPr>
          <w:t xml:space="preserve">   4 2         </w:t>
        </w:r>
        <w:proofErr w:type="spellStart"/>
        <w:r w:rsidRPr="00895A9A">
          <w:rPr>
            <w:rFonts w:ascii="Consolas" w:hAnsi="Consolas" w:cs="Consolas"/>
            <w:sz w:val="14"/>
            <w:szCs w:val="14"/>
            <w:rPrChange w:id="1697" w:author="ghayman" w:date="2013-10-03T22:51:00Z">
              <w:rPr/>
            </w:rPrChange>
          </w:rPr>
          <w:t>JOutLst</w:t>
        </w:r>
        <w:proofErr w:type="spellEnd"/>
        <w:r w:rsidRPr="00895A9A">
          <w:rPr>
            <w:rFonts w:ascii="Consolas" w:hAnsi="Consolas" w:cs="Consolas"/>
            <w:sz w:val="14"/>
            <w:szCs w:val="14"/>
            <w:rPrChange w:id="1698" w:author="ghayman" w:date="2013-10-03T22:51:00Z">
              <w:rPr/>
            </w:rPrChange>
          </w:rPr>
          <w:t xml:space="preserve">        - List of </w:t>
        </w:r>
        <w:proofErr w:type="spellStart"/>
        <w:r w:rsidRPr="00895A9A">
          <w:rPr>
            <w:rFonts w:ascii="Consolas" w:hAnsi="Consolas" w:cs="Consolas"/>
            <w:sz w:val="14"/>
            <w:szCs w:val="14"/>
            <w:rPrChange w:id="1699" w:author="ghayman" w:date="2013-10-03T22:51:00Z">
              <w:rPr/>
            </w:rPrChange>
          </w:rPr>
          <w:t>JointIDs</w:t>
        </w:r>
        <w:proofErr w:type="spellEnd"/>
        <w:r w:rsidRPr="00895A9A">
          <w:rPr>
            <w:rFonts w:ascii="Consolas" w:hAnsi="Consolas" w:cs="Consolas"/>
            <w:sz w:val="14"/>
            <w:szCs w:val="14"/>
            <w:rPrChange w:id="1700" w:author="ghayman" w:date="2013-10-03T22:51:00Z">
              <w:rPr/>
            </w:rPrChange>
          </w:rPr>
          <w:t xml:space="preserve"> which are to be output (-</w:t>
        </w:r>
        <w:proofErr w:type="gramStart"/>
        <w:r w:rsidRPr="00895A9A">
          <w:rPr>
            <w:rFonts w:ascii="Consolas" w:hAnsi="Consolas" w:cs="Consolas"/>
            <w:sz w:val="14"/>
            <w:szCs w:val="14"/>
            <w:rPrChange w:id="1701" w:author="ghayman" w:date="2013-10-03T22:51:00Z">
              <w:rPr/>
            </w:rPrChange>
          </w:rPr>
          <w:t>)[</w:t>
        </w:r>
        <w:proofErr w:type="gramEnd"/>
        <w:r w:rsidRPr="00895A9A">
          <w:rPr>
            <w:rFonts w:ascii="Consolas" w:hAnsi="Consolas" w:cs="Consolas"/>
            <w:sz w:val="14"/>
            <w:szCs w:val="14"/>
            <w:rPrChange w:id="1702" w:author="ghayman" w:date="2013-10-03T22:51:00Z">
              <w:rPr/>
            </w:rPrChange>
          </w:rPr>
          <w:t xml:space="preserve">unused if </w:t>
        </w:r>
        <w:proofErr w:type="spellStart"/>
        <w:r w:rsidRPr="00895A9A">
          <w:rPr>
            <w:rFonts w:ascii="Consolas" w:hAnsi="Consolas" w:cs="Consolas"/>
            <w:sz w:val="14"/>
            <w:szCs w:val="14"/>
            <w:rPrChange w:id="1703" w:author="ghayman" w:date="2013-10-03T22:51:00Z">
              <w:rPr/>
            </w:rPrChange>
          </w:rPr>
          <w:t>NJOutputs</w:t>
        </w:r>
        <w:proofErr w:type="spellEnd"/>
        <w:r w:rsidRPr="00895A9A">
          <w:rPr>
            <w:rFonts w:ascii="Consolas" w:hAnsi="Consolas" w:cs="Consolas"/>
            <w:sz w:val="14"/>
            <w:szCs w:val="14"/>
            <w:rPrChange w:id="1704" w:author="ghayman" w:date="2013-10-03T22:51:00Z">
              <w:rPr/>
            </w:rPrChange>
          </w:rPr>
          <w:t>=0]</w:t>
        </w:r>
      </w:ins>
    </w:p>
    <w:p w:rsidR="00895A9A" w:rsidRPr="00895A9A" w:rsidRDefault="00895A9A">
      <w:pPr>
        <w:spacing w:after="0"/>
        <w:ind w:left="-720" w:right="-720"/>
        <w:rPr>
          <w:ins w:id="1705" w:author="ghayman" w:date="2013-10-03T22:50:00Z"/>
          <w:rFonts w:ascii="Consolas" w:hAnsi="Consolas" w:cs="Consolas"/>
          <w:sz w:val="14"/>
          <w:szCs w:val="14"/>
          <w:rPrChange w:id="1706" w:author="ghayman" w:date="2013-10-03T22:51:00Z">
            <w:rPr>
              <w:ins w:id="1707" w:author="ghayman" w:date="2013-10-03T22:50:00Z"/>
            </w:rPr>
          </w:rPrChange>
        </w:rPr>
        <w:pPrChange w:id="1708" w:author="ghayman" w:date="2013-10-03T22:52:00Z">
          <w:pPr/>
        </w:pPrChange>
      </w:pPr>
      <w:ins w:id="1709" w:author="ghayman" w:date="2013-10-03T22:50:00Z">
        <w:r w:rsidRPr="00895A9A">
          <w:rPr>
            <w:rFonts w:ascii="Consolas" w:hAnsi="Consolas" w:cs="Consolas"/>
            <w:sz w:val="14"/>
            <w:szCs w:val="14"/>
            <w:rPrChange w:id="1710" w:author="ghayman" w:date="2013-10-03T22:51:00Z">
              <w:rPr/>
            </w:rPrChange>
          </w:rPr>
          <w:t>---------------------- OUTPUT --------------------------------------------------</w:t>
        </w:r>
      </w:ins>
    </w:p>
    <w:p w:rsidR="00895A9A" w:rsidRPr="00895A9A" w:rsidRDefault="00895A9A">
      <w:pPr>
        <w:spacing w:after="0"/>
        <w:ind w:left="-720" w:right="-720"/>
        <w:rPr>
          <w:ins w:id="1711" w:author="ghayman" w:date="2013-10-03T22:50:00Z"/>
          <w:rFonts w:ascii="Consolas" w:hAnsi="Consolas" w:cs="Consolas"/>
          <w:sz w:val="14"/>
          <w:szCs w:val="14"/>
          <w:rPrChange w:id="1712" w:author="ghayman" w:date="2013-10-03T22:51:00Z">
            <w:rPr>
              <w:ins w:id="1713" w:author="ghayman" w:date="2013-10-03T22:50:00Z"/>
            </w:rPr>
          </w:rPrChange>
        </w:rPr>
        <w:pPrChange w:id="1714" w:author="ghayman" w:date="2013-10-03T22:52:00Z">
          <w:pPr/>
        </w:pPrChange>
      </w:pPr>
      <w:ins w:id="1715" w:author="ghayman" w:date="2013-10-03T22:50:00Z">
        <w:r w:rsidRPr="00895A9A">
          <w:rPr>
            <w:rFonts w:ascii="Consolas" w:hAnsi="Consolas" w:cs="Consolas"/>
            <w:sz w:val="14"/>
            <w:szCs w:val="14"/>
            <w:rPrChange w:id="1716" w:author="ghayman" w:date="2013-10-03T22:51:00Z">
              <w:rPr/>
            </w:rPrChange>
          </w:rPr>
          <w:t xml:space="preserve">True           </w:t>
        </w:r>
        <w:proofErr w:type="spellStart"/>
        <w:r w:rsidRPr="00895A9A">
          <w:rPr>
            <w:rFonts w:ascii="Consolas" w:hAnsi="Consolas" w:cs="Consolas"/>
            <w:sz w:val="14"/>
            <w:szCs w:val="14"/>
            <w:rPrChange w:id="1717" w:author="ghayman" w:date="2013-10-03T22:51:00Z">
              <w:rPr/>
            </w:rPrChange>
          </w:rPr>
          <w:t>HDSum</w:t>
        </w:r>
        <w:proofErr w:type="spellEnd"/>
        <w:r w:rsidRPr="00895A9A">
          <w:rPr>
            <w:rFonts w:ascii="Consolas" w:hAnsi="Consolas" w:cs="Consolas"/>
            <w:sz w:val="14"/>
            <w:szCs w:val="14"/>
            <w:rPrChange w:id="1718" w:author="ghayman" w:date="2013-10-03T22:51:00Z">
              <w:rPr/>
            </w:rPrChange>
          </w:rPr>
          <w:t xml:space="preserve">          - Output a summary file [flag].</w:t>
        </w:r>
      </w:ins>
    </w:p>
    <w:p w:rsidR="00895A9A" w:rsidRPr="00895A9A" w:rsidRDefault="00895A9A">
      <w:pPr>
        <w:spacing w:after="0"/>
        <w:ind w:left="-720" w:right="-720"/>
        <w:rPr>
          <w:ins w:id="1719" w:author="ghayman" w:date="2013-10-03T22:50:00Z"/>
          <w:rFonts w:ascii="Consolas" w:hAnsi="Consolas" w:cs="Consolas"/>
          <w:sz w:val="14"/>
          <w:szCs w:val="14"/>
          <w:rPrChange w:id="1720" w:author="ghayman" w:date="2013-10-03T22:51:00Z">
            <w:rPr>
              <w:ins w:id="1721" w:author="ghayman" w:date="2013-10-03T22:50:00Z"/>
            </w:rPr>
          </w:rPrChange>
        </w:rPr>
        <w:pPrChange w:id="1722" w:author="ghayman" w:date="2013-10-03T22:52:00Z">
          <w:pPr/>
        </w:pPrChange>
      </w:pPr>
      <w:ins w:id="1723" w:author="ghayman" w:date="2013-10-03T22:50:00Z">
        <w:r w:rsidRPr="00895A9A">
          <w:rPr>
            <w:rFonts w:ascii="Consolas" w:hAnsi="Consolas" w:cs="Consolas"/>
            <w:sz w:val="14"/>
            <w:szCs w:val="14"/>
            <w:rPrChange w:id="1724" w:author="ghayman" w:date="2013-10-03T22:51:00Z">
              <w:rPr/>
            </w:rPrChange>
          </w:rPr>
          <w:t xml:space="preserve">False          </w:t>
        </w:r>
        <w:proofErr w:type="spellStart"/>
        <w:r w:rsidRPr="00895A9A">
          <w:rPr>
            <w:rFonts w:ascii="Consolas" w:hAnsi="Consolas" w:cs="Consolas"/>
            <w:sz w:val="14"/>
            <w:szCs w:val="14"/>
            <w:rPrChange w:id="1725" w:author="ghayman" w:date="2013-10-03T22:51:00Z">
              <w:rPr/>
            </w:rPrChange>
          </w:rPr>
          <w:t>OutAll</w:t>
        </w:r>
        <w:proofErr w:type="spellEnd"/>
        <w:r w:rsidRPr="00895A9A">
          <w:rPr>
            <w:rFonts w:ascii="Consolas" w:hAnsi="Consolas" w:cs="Consolas"/>
            <w:sz w:val="14"/>
            <w:szCs w:val="14"/>
            <w:rPrChange w:id="1726" w:author="ghayman" w:date="2013-10-03T22:51:00Z">
              <w:rPr/>
            </w:rPrChange>
          </w:rPr>
          <w:t xml:space="preserve">         - Output all user-specified member and joint loads (only at each member end, not interior locations) [flag]</w:t>
        </w:r>
      </w:ins>
    </w:p>
    <w:p w:rsidR="00895A9A" w:rsidRPr="00895A9A" w:rsidRDefault="00895A9A">
      <w:pPr>
        <w:spacing w:after="0"/>
        <w:ind w:left="-720" w:right="-720"/>
        <w:rPr>
          <w:ins w:id="1727" w:author="ghayman" w:date="2013-10-03T22:50:00Z"/>
          <w:rFonts w:ascii="Consolas" w:hAnsi="Consolas" w:cs="Consolas"/>
          <w:sz w:val="14"/>
          <w:szCs w:val="14"/>
          <w:rPrChange w:id="1728" w:author="ghayman" w:date="2013-10-03T22:51:00Z">
            <w:rPr>
              <w:ins w:id="1729" w:author="ghayman" w:date="2013-10-03T22:50:00Z"/>
            </w:rPr>
          </w:rPrChange>
        </w:rPr>
        <w:pPrChange w:id="1730" w:author="ghayman" w:date="2013-10-03T22:52:00Z">
          <w:pPr/>
        </w:pPrChange>
      </w:pPr>
      <w:ins w:id="1731" w:author="ghayman" w:date="2013-10-03T22:50:00Z">
        <w:r w:rsidRPr="00895A9A">
          <w:rPr>
            <w:rFonts w:ascii="Consolas" w:hAnsi="Consolas" w:cs="Consolas"/>
            <w:sz w:val="14"/>
            <w:szCs w:val="14"/>
            <w:rPrChange w:id="1732" w:author="ghayman" w:date="2013-10-03T22:51:00Z">
              <w:rPr/>
            </w:rPrChange>
          </w:rPr>
          <w:lastRenderedPageBreak/>
          <w:t xml:space="preserve">1              </w:t>
        </w:r>
        <w:proofErr w:type="spellStart"/>
        <w:r w:rsidRPr="00895A9A">
          <w:rPr>
            <w:rFonts w:ascii="Consolas" w:hAnsi="Consolas" w:cs="Consolas"/>
            <w:sz w:val="14"/>
            <w:szCs w:val="14"/>
            <w:rPrChange w:id="1733" w:author="ghayman" w:date="2013-10-03T22:51:00Z">
              <w:rPr/>
            </w:rPrChange>
          </w:rPr>
          <w:t>OutSwtch</w:t>
        </w:r>
        <w:proofErr w:type="spellEnd"/>
        <w:r w:rsidRPr="00895A9A">
          <w:rPr>
            <w:rFonts w:ascii="Consolas" w:hAnsi="Consolas" w:cs="Consolas"/>
            <w:sz w:val="14"/>
            <w:szCs w:val="14"/>
            <w:rPrChange w:id="1734" w:author="ghayman" w:date="2013-10-03T22:51:00Z">
              <w:rPr/>
            </w:rPrChange>
          </w:rPr>
          <w:t xml:space="preserve">       - Output requested channels to: [1=</w:t>
        </w:r>
        <w:proofErr w:type="spellStart"/>
        <w:r w:rsidRPr="00895A9A">
          <w:rPr>
            <w:rFonts w:ascii="Consolas" w:hAnsi="Consolas" w:cs="Consolas"/>
            <w:sz w:val="14"/>
            <w:szCs w:val="14"/>
            <w:rPrChange w:id="1735" w:author="ghayman" w:date="2013-10-03T22:51:00Z">
              <w:rPr/>
            </w:rPrChange>
          </w:rPr>
          <w:t>Hydrodyn.out</w:t>
        </w:r>
        <w:proofErr w:type="spellEnd"/>
        <w:r w:rsidRPr="00895A9A">
          <w:rPr>
            <w:rFonts w:ascii="Consolas" w:hAnsi="Consolas" w:cs="Consolas"/>
            <w:sz w:val="14"/>
            <w:szCs w:val="14"/>
            <w:rPrChange w:id="1736" w:author="ghayman" w:date="2013-10-03T22:51:00Z">
              <w:rPr/>
            </w:rPrChange>
          </w:rPr>
          <w:t>, 2=</w:t>
        </w:r>
        <w:proofErr w:type="spellStart"/>
        <w:r w:rsidRPr="00895A9A">
          <w:rPr>
            <w:rFonts w:ascii="Consolas" w:hAnsi="Consolas" w:cs="Consolas"/>
            <w:sz w:val="14"/>
            <w:szCs w:val="14"/>
            <w:rPrChange w:id="1737" w:author="ghayman" w:date="2013-10-03T22:51:00Z">
              <w:rPr/>
            </w:rPrChange>
          </w:rPr>
          <w:t>GlueCode.out</w:t>
        </w:r>
        <w:proofErr w:type="spellEnd"/>
        <w:r w:rsidRPr="00895A9A">
          <w:rPr>
            <w:rFonts w:ascii="Consolas" w:hAnsi="Consolas" w:cs="Consolas"/>
            <w:sz w:val="14"/>
            <w:szCs w:val="14"/>
            <w:rPrChange w:id="1738" w:author="ghayman" w:date="2013-10-03T22:51:00Z">
              <w:rPr/>
            </w:rPrChange>
          </w:rPr>
          <w:t>, 3=both files]</w:t>
        </w:r>
      </w:ins>
    </w:p>
    <w:p w:rsidR="00895A9A" w:rsidRPr="00895A9A" w:rsidRDefault="00895A9A">
      <w:pPr>
        <w:spacing w:after="0"/>
        <w:ind w:left="-720" w:right="-720"/>
        <w:rPr>
          <w:ins w:id="1739" w:author="ghayman" w:date="2013-10-03T22:50:00Z"/>
          <w:rFonts w:ascii="Consolas" w:hAnsi="Consolas" w:cs="Consolas"/>
          <w:sz w:val="14"/>
          <w:szCs w:val="14"/>
          <w:rPrChange w:id="1740" w:author="ghayman" w:date="2013-10-03T22:51:00Z">
            <w:rPr>
              <w:ins w:id="1741" w:author="ghayman" w:date="2013-10-03T22:50:00Z"/>
            </w:rPr>
          </w:rPrChange>
        </w:rPr>
        <w:pPrChange w:id="1742" w:author="ghayman" w:date="2013-10-03T22:52:00Z">
          <w:pPr/>
        </w:pPrChange>
      </w:pPr>
      <w:ins w:id="1743" w:author="ghayman" w:date="2013-10-03T22:50:00Z">
        <w:r w:rsidRPr="00895A9A">
          <w:rPr>
            <w:rFonts w:ascii="Consolas" w:hAnsi="Consolas" w:cs="Consolas"/>
            <w:sz w:val="14"/>
            <w:szCs w:val="14"/>
            <w:rPrChange w:id="1744" w:author="ghayman" w:date="2013-10-03T22:51:00Z">
              <w:rPr/>
            </w:rPrChange>
          </w:rPr>
          <w:t xml:space="preserve">"ES11.4e2"     </w:t>
        </w:r>
        <w:proofErr w:type="spellStart"/>
        <w:r w:rsidRPr="00895A9A">
          <w:rPr>
            <w:rFonts w:ascii="Consolas" w:hAnsi="Consolas" w:cs="Consolas"/>
            <w:sz w:val="14"/>
            <w:szCs w:val="14"/>
            <w:rPrChange w:id="1745" w:author="ghayman" w:date="2013-10-03T22:51:00Z">
              <w:rPr/>
            </w:rPrChange>
          </w:rPr>
          <w:t>OutFmt</w:t>
        </w:r>
        <w:proofErr w:type="spellEnd"/>
        <w:r w:rsidRPr="00895A9A">
          <w:rPr>
            <w:rFonts w:ascii="Consolas" w:hAnsi="Consolas" w:cs="Consolas"/>
            <w:sz w:val="14"/>
            <w:szCs w:val="14"/>
            <w:rPrChange w:id="1746" w:author="ghayman" w:date="2013-10-03T22:51:00Z">
              <w:rPr/>
            </w:rPrChange>
          </w:rPr>
          <w:t xml:space="preserve">         - Output format for numerical results (quoted string) [not checked for validity!]</w:t>
        </w:r>
      </w:ins>
    </w:p>
    <w:p w:rsidR="00895A9A" w:rsidRPr="00895A9A" w:rsidRDefault="00895A9A">
      <w:pPr>
        <w:spacing w:after="0"/>
        <w:ind w:left="-720" w:right="-720"/>
        <w:rPr>
          <w:ins w:id="1747" w:author="ghayman" w:date="2013-10-03T22:50:00Z"/>
          <w:rFonts w:ascii="Consolas" w:hAnsi="Consolas" w:cs="Consolas"/>
          <w:sz w:val="14"/>
          <w:szCs w:val="14"/>
          <w:rPrChange w:id="1748" w:author="ghayman" w:date="2013-10-03T22:51:00Z">
            <w:rPr>
              <w:ins w:id="1749" w:author="ghayman" w:date="2013-10-03T22:50:00Z"/>
            </w:rPr>
          </w:rPrChange>
        </w:rPr>
        <w:pPrChange w:id="1750" w:author="ghayman" w:date="2013-10-03T22:52:00Z">
          <w:pPr/>
        </w:pPrChange>
      </w:pPr>
      <w:ins w:id="1751" w:author="ghayman" w:date="2013-10-03T22:50:00Z">
        <w:r w:rsidRPr="00895A9A">
          <w:rPr>
            <w:rFonts w:ascii="Consolas" w:hAnsi="Consolas" w:cs="Consolas"/>
            <w:sz w:val="14"/>
            <w:szCs w:val="14"/>
            <w:rPrChange w:id="1752" w:author="ghayman" w:date="2013-10-03T22:51:00Z">
              <w:rPr/>
            </w:rPrChange>
          </w:rPr>
          <w:t xml:space="preserve">"A11"          </w:t>
        </w:r>
        <w:proofErr w:type="spellStart"/>
        <w:r w:rsidRPr="00895A9A">
          <w:rPr>
            <w:rFonts w:ascii="Consolas" w:hAnsi="Consolas" w:cs="Consolas"/>
            <w:sz w:val="14"/>
            <w:szCs w:val="14"/>
            <w:rPrChange w:id="1753" w:author="ghayman" w:date="2013-10-03T22:51:00Z">
              <w:rPr/>
            </w:rPrChange>
          </w:rPr>
          <w:t>OutSFmt</w:t>
        </w:r>
        <w:proofErr w:type="spellEnd"/>
        <w:r w:rsidRPr="00895A9A">
          <w:rPr>
            <w:rFonts w:ascii="Consolas" w:hAnsi="Consolas" w:cs="Consolas"/>
            <w:sz w:val="14"/>
            <w:szCs w:val="14"/>
            <w:rPrChange w:id="1754" w:author="ghayman" w:date="2013-10-03T22:51:00Z">
              <w:rPr/>
            </w:rPrChange>
          </w:rPr>
          <w:t xml:space="preserve">        - Output format for header strings (quoted string) [not checked for validity!]</w:t>
        </w:r>
      </w:ins>
    </w:p>
    <w:p w:rsidR="00895A9A" w:rsidRPr="00895A9A" w:rsidRDefault="00895A9A">
      <w:pPr>
        <w:spacing w:after="0"/>
        <w:ind w:left="-720" w:right="-720"/>
        <w:rPr>
          <w:ins w:id="1755" w:author="ghayman" w:date="2013-10-03T22:50:00Z"/>
          <w:rFonts w:ascii="Consolas" w:hAnsi="Consolas" w:cs="Consolas"/>
          <w:sz w:val="14"/>
          <w:szCs w:val="14"/>
          <w:rPrChange w:id="1756" w:author="ghayman" w:date="2013-10-03T22:51:00Z">
            <w:rPr>
              <w:ins w:id="1757" w:author="ghayman" w:date="2013-10-03T22:50:00Z"/>
            </w:rPr>
          </w:rPrChange>
        </w:rPr>
        <w:pPrChange w:id="1758" w:author="ghayman" w:date="2013-10-03T22:52:00Z">
          <w:pPr/>
        </w:pPrChange>
      </w:pPr>
      <w:ins w:id="1759" w:author="ghayman" w:date="2013-10-03T22:50:00Z">
        <w:r w:rsidRPr="00895A9A">
          <w:rPr>
            <w:rFonts w:ascii="Consolas" w:hAnsi="Consolas" w:cs="Consolas"/>
            <w:sz w:val="14"/>
            <w:szCs w:val="14"/>
            <w:rPrChange w:id="1760" w:author="ghayman" w:date="2013-10-03T22:51:00Z">
              <w:rPr/>
            </w:rPrChange>
          </w:rPr>
          <w:t>---------------------- FLOATING PLATFORM OUTPUTS -------------------------------</w:t>
        </w:r>
      </w:ins>
    </w:p>
    <w:p w:rsidR="00895A9A" w:rsidRPr="00895A9A" w:rsidRDefault="00895A9A">
      <w:pPr>
        <w:spacing w:after="0"/>
        <w:ind w:left="-720" w:right="-720"/>
        <w:rPr>
          <w:ins w:id="1761" w:author="ghayman" w:date="2013-10-03T22:50:00Z"/>
          <w:rFonts w:ascii="Consolas" w:hAnsi="Consolas" w:cs="Consolas"/>
          <w:sz w:val="14"/>
          <w:szCs w:val="14"/>
          <w:rPrChange w:id="1762" w:author="ghayman" w:date="2013-10-03T22:51:00Z">
            <w:rPr>
              <w:ins w:id="1763" w:author="ghayman" w:date="2013-10-03T22:50:00Z"/>
            </w:rPr>
          </w:rPrChange>
        </w:rPr>
        <w:pPrChange w:id="1764" w:author="ghayman" w:date="2013-10-03T22:52:00Z">
          <w:pPr/>
        </w:pPrChange>
      </w:pPr>
      <w:ins w:id="1765" w:author="ghayman" w:date="2013-10-03T22:50:00Z">
        <w:r w:rsidRPr="00895A9A">
          <w:rPr>
            <w:rFonts w:ascii="Consolas" w:hAnsi="Consolas" w:cs="Consolas"/>
            <w:sz w:val="14"/>
            <w:szCs w:val="14"/>
            <w:rPrChange w:id="1766" w:author="ghayman" w:date="2013-10-03T22:51:00Z">
              <w:rPr/>
            </w:rPrChange>
          </w:rPr>
          <w:t xml:space="preserve">"Wave1Elev"                                                        - Wave elevation at </w:t>
        </w:r>
        <w:proofErr w:type="gramStart"/>
        <w:r w:rsidRPr="00895A9A">
          <w:rPr>
            <w:rFonts w:ascii="Consolas" w:hAnsi="Consolas" w:cs="Consolas"/>
            <w:sz w:val="14"/>
            <w:szCs w:val="14"/>
            <w:rPrChange w:id="1767" w:author="ghayman" w:date="2013-10-03T22:51:00Z">
              <w:rPr/>
            </w:rPrChange>
          </w:rPr>
          <w:t>(  0</w:t>
        </w:r>
        <w:proofErr w:type="gramEnd"/>
        <w:r w:rsidRPr="00895A9A">
          <w:rPr>
            <w:rFonts w:ascii="Consolas" w:hAnsi="Consolas" w:cs="Consolas"/>
            <w:sz w:val="14"/>
            <w:szCs w:val="14"/>
            <w:rPrChange w:id="1768" w:author="ghayman" w:date="2013-10-03T22:51:00Z">
              <w:rPr/>
            </w:rPrChange>
          </w:rPr>
          <w:t>,  0)</w:t>
        </w:r>
      </w:ins>
    </w:p>
    <w:p w:rsidR="00895A9A" w:rsidRPr="00895A9A" w:rsidRDefault="00895A9A">
      <w:pPr>
        <w:spacing w:after="0"/>
        <w:ind w:left="-720" w:right="-720"/>
        <w:rPr>
          <w:ins w:id="1769" w:author="ghayman" w:date="2013-10-03T22:50:00Z"/>
          <w:rFonts w:ascii="Consolas" w:hAnsi="Consolas" w:cs="Consolas"/>
          <w:sz w:val="14"/>
          <w:szCs w:val="14"/>
          <w:rPrChange w:id="1770" w:author="ghayman" w:date="2013-10-03T22:51:00Z">
            <w:rPr>
              <w:ins w:id="1771" w:author="ghayman" w:date="2013-10-03T22:50:00Z"/>
            </w:rPr>
          </w:rPrChange>
        </w:rPr>
        <w:pPrChange w:id="1772" w:author="ghayman" w:date="2013-10-03T22:52:00Z">
          <w:pPr/>
        </w:pPrChange>
      </w:pPr>
      <w:ins w:id="1773" w:author="ghayman" w:date="2013-10-03T22:50:00Z">
        <w:r w:rsidRPr="00895A9A">
          <w:rPr>
            <w:rFonts w:ascii="Consolas" w:hAnsi="Consolas" w:cs="Consolas"/>
            <w:sz w:val="14"/>
            <w:szCs w:val="14"/>
            <w:rPrChange w:id="1774" w:author="ghayman" w:date="2013-10-03T22:51:00Z">
              <w:rPr/>
            </w:rPrChange>
          </w:rPr>
          <w:t xml:space="preserve">"Wave2Elev"                                                        - Wave elevation at </w:t>
        </w:r>
        <w:proofErr w:type="gramStart"/>
        <w:r w:rsidRPr="00895A9A">
          <w:rPr>
            <w:rFonts w:ascii="Consolas" w:hAnsi="Consolas" w:cs="Consolas"/>
            <w:sz w:val="14"/>
            <w:szCs w:val="14"/>
            <w:rPrChange w:id="1775" w:author="ghayman" w:date="2013-10-03T22:51:00Z">
              <w:rPr/>
            </w:rPrChange>
          </w:rPr>
          <w:t>(  0</w:t>
        </w:r>
        <w:proofErr w:type="gramEnd"/>
        <w:r w:rsidRPr="00895A9A">
          <w:rPr>
            <w:rFonts w:ascii="Consolas" w:hAnsi="Consolas" w:cs="Consolas"/>
            <w:sz w:val="14"/>
            <w:szCs w:val="14"/>
            <w:rPrChange w:id="1776" w:author="ghayman" w:date="2013-10-03T22:51:00Z">
              <w:rPr/>
            </w:rPrChange>
          </w:rPr>
          <w:t>, 10)</w:t>
        </w:r>
      </w:ins>
    </w:p>
    <w:p w:rsidR="00895A9A" w:rsidRPr="00895A9A" w:rsidRDefault="00895A9A">
      <w:pPr>
        <w:spacing w:after="0"/>
        <w:ind w:left="-720" w:right="-720"/>
        <w:rPr>
          <w:ins w:id="1777" w:author="ghayman" w:date="2013-10-03T22:50:00Z"/>
          <w:rFonts w:ascii="Consolas" w:hAnsi="Consolas" w:cs="Consolas"/>
          <w:sz w:val="14"/>
          <w:szCs w:val="14"/>
          <w:rPrChange w:id="1778" w:author="ghayman" w:date="2013-10-03T22:51:00Z">
            <w:rPr>
              <w:ins w:id="1779" w:author="ghayman" w:date="2013-10-03T22:50:00Z"/>
            </w:rPr>
          </w:rPrChange>
        </w:rPr>
        <w:pPrChange w:id="1780" w:author="ghayman" w:date="2013-10-03T22:52:00Z">
          <w:pPr/>
        </w:pPrChange>
      </w:pPr>
      <w:ins w:id="1781" w:author="ghayman" w:date="2013-10-03T22:50:00Z">
        <w:r w:rsidRPr="00895A9A">
          <w:rPr>
            <w:rFonts w:ascii="Consolas" w:hAnsi="Consolas" w:cs="Consolas"/>
            <w:sz w:val="14"/>
            <w:szCs w:val="14"/>
            <w:rPrChange w:id="1782" w:author="ghayman" w:date="2013-10-03T22:51:00Z">
              <w:rPr/>
            </w:rPrChange>
          </w:rPr>
          <w:t xml:space="preserve">"Wave3Elev"                                                        - Wave elevation at </w:t>
        </w:r>
        <w:proofErr w:type="gramStart"/>
        <w:r w:rsidRPr="00895A9A">
          <w:rPr>
            <w:rFonts w:ascii="Consolas" w:hAnsi="Consolas" w:cs="Consolas"/>
            <w:sz w:val="14"/>
            <w:szCs w:val="14"/>
            <w:rPrChange w:id="1783" w:author="ghayman" w:date="2013-10-03T22:51:00Z">
              <w:rPr/>
            </w:rPrChange>
          </w:rPr>
          <w:t>(  0</w:t>
        </w:r>
        <w:proofErr w:type="gramEnd"/>
        <w:r w:rsidRPr="00895A9A">
          <w:rPr>
            <w:rFonts w:ascii="Consolas" w:hAnsi="Consolas" w:cs="Consolas"/>
            <w:sz w:val="14"/>
            <w:szCs w:val="14"/>
            <w:rPrChange w:id="1784" w:author="ghayman" w:date="2013-10-03T22:51:00Z">
              <w:rPr/>
            </w:rPrChange>
          </w:rPr>
          <w:t>,-10)</w:t>
        </w:r>
      </w:ins>
    </w:p>
    <w:p w:rsidR="00895A9A" w:rsidRPr="00895A9A" w:rsidRDefault="00895A9A">
      <w:pPr>
        <w:spacing w:after="0"/>
        <w:ind w:left="-720" w:right="-720"/>
        <w:rPr>
          <w:ins w:id="1785" w:author="ghayman" w:date="2013-10-03T22:50:00Z"/>
          <w:rFonts w:ascii="Consolas" w:hAnsi="Consolas" w:cs="Consolas"/>
          <w:sz w:val="14"/>
          <w:szCs w:val="14"/>
          <w:rPrChange w:id="1786" w:author="ghayman" w:date="2013-10-03T22:51:00Z">
            <w:rPr>
              <w:ins w:id="1787" w:author="ghayman" w:date="2013-10-03T22:50:00Z"/>
            </w:rPr>
          </w:rPrChange>
        </w:rPr>
        <w:pPrChange w:id="1788" w:author="ghayman" w:date="2013-10-03T22:52:00Z">
          <w:pPr/>
        </w:pPrChange>
      </w:pPr>
      <w:ins w:id="1789" w:author="ghayman" w:date="2013-10-03T22:50:00Z">
        <w:r w:rsidRPr="00895A9A">
          <w:rPr>
            <w:rFonts w:ascii="Consolas" w:hAnsi="Consolas" w:cs="Consolas"/>
            <w:sz w:val="14"/>
            <w:szCs w:val="14"/>
            <w:rPrChange w:id="1790" w:author="ghayman" w:date="2013-10-03T22:51:00Z">
              <w:rPr/>
            </w:rPrChange>
          </w:rPr>
          <w:t xml:space="preserve">"Wave4Elev"                                                        - Wave elevation at </w:t>
        </w:r>
        <w:proofErr w:type="gramStart"/>
        <w:r w:rsidRPr="00895A9A">
          <w:rPr>
            <w:rFonts w:ascii="Consolas" w:hAnsi="Consolas" w:cs="Consolas"/>
            <w:sz w:val="14"/>
            <w:szCs w:val="14"/>
            <w:rPrChange w:id="1791" w:author="ghayman" w:date="2013-10-03T22:51:00Z">
              <w:rPr/>
            </w:rPrChange>
          </w:rPr>
          <w:t>( 10</w:t>
        </w:r>
        <w:proofErr w:type="gramEnd"/>
        <w:r w:rsidRPr="00895A9A">
          <w:rPr>
            <w:rFonts w:ascii="Consolas" w:hAnsi="Consolas" w:cs="Consolas"/>
            <w:sz w:val="14"/>
            <w:szCs w:val="14"/>
            <w:rPrChange w:id="1792" w:author="ghayman" w:date="2013-10-03T22:51:00Z">
              <w:rPr/>
            </w:rPrChange>
          </w:rPr>
          <w:t>,  0)</w:t>
        </w:r>
      </w:ins>
    </w:p>
    <w:p w:rsidR="00895A9A" w:rsidRPr="00895A9A" w:rsidRDefault="00895A9A">
      <w:pPr>
        <w:spacing w:after="0"/>
        <w:ind w:left="-720" w:right="-720"/>
        <w:rPr>
          <w:ins w:id="1793" w:author="ghayman" w:date="2013-10-03T22:50:00Z"/>
          <w:rFonts w:ascii="Consolas" w:hAnsi="Consolas" w:cs="Consolas"/>
          <w:sz w:val="14"/>
          <w:szCs w:val="14"/>
          <w:rPrChange w:id="1794" w:author="ghayman" w:date="2013-10-03T22:51:00Z">
            <w:rPr>
              <w:ins w:id="1795" w:author="ghayman" w:date="2013-10-03T22:50:00Z"/>
            </w:rPr>
          </w:rPrChange>
        </w:rPr>
        <w:pPrChange w:id="1796" w:author="ghayman" w:date="2013-10-03T22:52:00Z">
          <w:pPr/>
        </w:pPrChange>
      </w:pPr>
      <w:ins w:id="1797" w:author="ghayman" w:date="2013-10-03T22:50:00Z">
        <w:r w:rsidRPr="00895A9A">
          <w:rPr>
            <w:rFonts w:ascii="Consolas" w:hAnsi="Consolas" w:cs="Consolas"/>
            <w:sz w:val="14"/>
            <w:szCs w:val="14"/>
            <w:rPrChange w:id="1798" w:author="ghayman" w:date="2013-10-03T22:51:00Z">
              <w:rPr/>
            </w:rPrChange>
          </w:rPr>
          <w:t xml:space="preserve">"Wave5Elev"                                                        - Wave elevation at </w:t>
        </w:r>
        <w:proofErr w:type="gramStart"/>
        <w:r w:rsidRPr="00895A9A">
          <w:rPr>
            <w:rFonts w:ascii="Consolas" w:hAnsi="Consolas" w:cs="Consolas"/>
            <w:sz w:val="14"/>
            <w:szCs w:val="14"/>
            <w:rPrChange w:id="1799" w:author="ghayman" w:date="2013-10-03T22:51:00Z">
              <w:rPr/>
            </w:rPrChange>
          </w:rPr>
          <w:t>( 10</w:t>
        </w:r>
        <w:proofErr w:type="gramEnd"/>
        <w:r w:rsidRPr="00895A9A">
          <w:rPr>
            <w:rFonts w:ascii="Consolas" w:hAnsi="Consolas" w:cs="Consolas"/>
            <w:sz w:val="14"/>
            <w:szCs w:val="14"/>
            <w:rPrChange w:id="1800" w:author="ghayman" w:date="2013-10-03T22:51:00Z">
              <w:rPr/>
            </w:rPrChange>
          </w:rPr>
          <w:t>, 10)</w:t>
        </w:r>
      </w:ins>
    </w:p>
    <w:p w:rsidR="00895A9A" w:rsidRPr="00895A9A" w:rsidRDefault="00895A9A">
      <w:pPr>
        <w:spacing w:after="0"/>
        <w:ind w:left="-720" w:right="-720"/>
        <w:rPr>
          <w:ins w:id="1801" w:author="ghayman" w:date="2013-10-03T22:50:00Z"/>
          <w:rFonts w:ascii="Consolas" w:hAnsi="Consolas" w:cs="Consolas"/>
          <w:sz w:val="14"/>
          <w:szCs w:val="14"/>
          <w:rPrChange w:id="1802" w:author="ghayman" w:date="2013-10-03T22:51:00Z">
            <w:rPr>
              <w:ins w:id="1803" w:author="ghayman" w:date="2013-10-03T22:50:00Z"/>
            </w:rPr>
          </w:rPrChange>
        </w:rPr>
        <w:pPrChange w:id="1804" w:author="ghayman" w:date="2013-10-03T22:52:00Z">
          <w:pPr/>
        </w:pPrChange>
      </w:pPr>
      <w:ins w:id="1805" w:author="ghayman" w:date="2013-10-03T22:50:00Z">
        <w:r w:rsidRPr="00895A9A">
          <w:rPr>
            <w:rFonts w:ascii="Consolas" w:hAnsi="Consolas" w:cs="Consolas"/>
            <w:sz w:val="14"/>
            <w:szCs w:val="14"/>
            <w:rPrChange w:id="1806" w:author="ghayman" w:date="2013-10-03T22:51:00Z">
              <w:rPr/>
            </w:rPrChange>
          </w:rPr>
          <w:t xml:space="preserve">"Wave6Elev"                                                        - Wave elevation at </w:t>
        </w:r>
        <w:proofErr w:type="gramStart"/>
        <w:r w:rsidRPr="00895A9A">
          <w:rPr>
            <w:rFonts w:ascii="Consolas" w:hAnsi="Consolas" w:cs="Consolas"/>
            <w:sz w:val="14"/>
            <w:szCs w:val="14"/>
            <w:rPrChange w:id="1807" w:author="ghayman" w:date="2013-10-03T22:51:00Z">
              <w:rPr/>
            </w:rPrChange>
          </w:rPr>
          <w:t>( 10</w:t>
        </w:r>
        <w:proofErr w:type="gramEnd"/>
        <w:r w:rsidRPr="00895A9A">
          <w:rPr>
            <w:rFonts w:ascii="Consolas" w:hAnsi="Consolas" w:cs="Consolas"/>
            <w:sz w:val="14"/>
            <w:szCs w:val="14"/>
            <w:rPrChange w:id="1808" w:author="ghayman" w:date="2013-10-03T22:51:00Z">
              <w:rPr/>
            </w:rPrChange>
          </w:rPr>
          <w:t>,-10)</w:t>
        </w:r>
      </w:ins>
    </w:p>
    <w:p w:rsidR="00895A9A" w:rsidRPr="00895A9A" w:rsidRDefault="00895A9A">
      <w:pPr>
        <w:spacing w:after="0"/>
        <w:ind w:left="-720" w:right="-720"/>
        <w:rPr>
          <w:ins w:id="1809" w:author="ghayman" w:date="2013-10-03T22:50:00Z"/>
          <w:rFonts w:ascii="Consolas" w:hAnsi="Consolas" w:cs="Consolas"/>
          <w:sz w:val="14"/>
          <w:szCs w:val="14"/>
          <w:rPrChange w:id="1810" w:author="ghayman" w:date="2013-10-03T22:51:00Z">
            <w:rPr>
              <w:ins w:id="1811" w:author="ghayman" w:date="2013-10-03T22:50:00Z"/>
            </w:rPr>
          </w:rPrChange>
        </w:rPr>
        <w:pPrChange w:id="1812" w:author="ghayman" w:date="2013-10-03T22:52:00Z">
          <w:pPr/>
        </w:pPrChange>
      </w:pPr>
      <w:ins w:id="1813" w:author="ghayman" w:date="2013-10-03T22:50:00Z">
        <w:r w:rsidRPr="00895A9A">
          <w:rPr>
            <w:rFonts w:ascii="Consolas" w:hAnsi="Consolas" w:cs="Consolas"/>
            <w:sz w:val="14"/>
            <w:szCs w:val="14"/>
            <w:rPrChange w:id="1814" w:author="ghayman" w:date="2013-10-03T22:51:00Z">
              <w:rPr/>
            </w:rPrChange>
          </w:rPr>
          <w:t>"Wave7Elev"                                                        - Wave elevation at (-10</w:t>
        </w:r>
        <w:proofErr w:type="gramStart"/>
        <w:r w:rsidRPr="00895A9A">
          <w:rPr>
            <w:rFonts w:ascii="Consolas" w:hAnsi="Consolas" w:cs="Consolas"/>
            <w:sz w:val="14"/>
            <w:szCs w:val="14"/>
            <w:rPrChange w:id="1815" w:author="ghayman" w:date="2013-10-03T22:51:00Z">
              <w:rPr/>
            </w:rPrChange>
          </w:rPr>
          <w:t>,  0</w:t>
        </w:r>
        <w:proofErr w:type="gramEnd"/>
        <w:r w:rsidRPr="00895A9A">
          <w:rPr>
            <w:rFonts w:ascii="Consolas" w:hAnsi="Consolas" w:cs="Consolas"/>
            <w:sz w:val="14"/>
            <w:szCs w:val="14"/>
            <w:rPrChange w:id="1816" w:author="ghayman" w:date="2013-10-03T22:51:00Z">
              <w:rPr/>
            </w:rPrChange>
          </w:rPr>
          <w:t>)</w:t>
        </w:r>
      </w:ins>
    </w:p>
    <w:p w:rsidR="00895A9A" w:rsidRPr="00895A9A" w:rsidRDefault="00895A9A">
      <w:pPr>
        <w:spacing w:after="0"/>
        <w:ind w:left="-720" w:right="-720"/>
        <w:rPr>
          <w:ins w:id="1817" w:author="ghayman" w:date="2013-10-03T22:50:00Z"/>
          <w:rFonts w:ascii="Consolas" w:hAnsi="Consolas" w:cs="Consolas"/>
          <w:sz w:val="14"/>
          <w:szCs w:val="14"/>
          <w:rPrChange w:id="1818" w:author="ghayman" w:date="2013-10-03T22:51:00Z">
            <w:rPr>
              <w:ins w:id="1819" w:author="ghayman" w:date="2013-10-03T22:50:00Z"/>
            </w:rPr>
          </w:rPrChange>
        </w:rPr>
        <w:pPrChange w:id="1820" w:author="ghayman" w:date="2013-10-03T22:52:00Z">
          <w:pPr/>
        </w:pPrChange>
      </w:pPr>
      <w:ins w:id="1821" w:author="ghayman" w:date="2013-10-03T22:50:00Z">
        <w:r w:rsidRPr="00895A9A">
          <w:rPr>
            <w:rFonts w:ascii="Consolas" w:hAnsi="Consolas" w:cs="Consolas"/>
            <w:sz w:val="14"/>
            <w:szCs w:val="14"/>
            <w:rPrChange w:id="1822" w:author="ghayman" w:date="2013-10-03T22:51:00Z">
              <w:rPr/>
            </w:rPrChange>
          </w:rPr>
          <w:t>"Wave8Elev"                                                        - Wave elevation at (-10, 10)</w:t>
        </w:r>
      </w:ins>
    </w:p>
    <w:p w:rsidR="00895A9A" w:rsidRPr="00895A9A" w:rsidRDefault="00895A9A">
      <w:pPr>
        <w:spacing w:after="0"/>
        <w:ind w:left="-720" w:right="-720"/>
        <w:rPr>
          <w:ins w:id="1823" w:author="ghayman" w:date="2013-10-03T22:50:00Z"/>
          <w:rFonts w:ascii="Consolas" w:hAnsi="Consolas" w:cs="Consolas"/>
          <w:sz w:val="14"/>
          <w:szCs w:val="14"/>
          <w:rPrChange w:id="1824" w:author="ghayman" w:date="2013-10-03T22:51:00Z">
            <w:rPr>
              <w:ins w:id="1825" w:author="ghayman" w:date="2013-10-03T22:50:00Z"/>
            </w:rPr>
          </w:rPrChange>
        </w:rPr>
        <w:pPrChange w:id="1826" w:author="ghayman" w:date="2013-10-03T22:52:00Z">
          <w:pPr/>
        </w:pPrChange>
      </w:pPr>
      <w:ins w:id="1827" w:author="ghayman" w:date="2013-10-03T22:50:00Z">
        <w:r w:rsidRPr="00895A9A">
          <w:rPr>
            <w:rFonts w:ascii="Consolas" w:hAnsi="Consolas" w:cs="Consolas"/>
            <w:sz w:val="14"/>
            <w:szCs w:val="14"/>
            <w:rPrChange w:id="1828" w:author="ghayman" w:date="2013-10-03T22:51:00Z">
              <w:rPr/>
            </w:rPrChange>
          </w:rPr>
          <w:t>"Wave9Elev"                                                        - Wave elevation at (-10,-10)</w:t>
        </w:r>
      </w:ins>
    </w:p>
    <w:p w:rsidR="00895A9A" w:rsidRPr="00895A9A" w:rsidRDefault="00895A9A">
      <w:pPr>
        <w:spacing w:after="0"/>
        <w:ind w:left="-720" w:right="-720"/>
        <w:rPr>
          <w:ins w:id="1829" w:author="ghayman" w:date="2013-10-03T22:50:00Z"/>
          <w:rFonts w:ascii="Consolas" w:hAnsi="Consolas" w:cs="Consolas"/>
          <w:sz w:val="14"/>
          <w:szCs w:val="14"/>
          <w:rPrChange w:id="1830" w:author="ghayman" w:date="2013-10-03T22:51:00Z">
            <w:rPr>
              <w:ins w:id="1831" w:author="ghayman" w:date="2013-10-03T22:50:00Z"/>
            </w:rPr>
          </w:rPrChange>
        </w:rPr>
        <w:pPrChange w:id="1832" w:author="ghayman" w:date="2013-10-03T22:52:00Z">
          <w:pPr/>
        </w:pPrChange>
      </w:pPr>
      <w:ins w:id="1833" w:author="ghayman" w:date="2013-10-03T22:50:00Z">
        <w:r w:rsidRPr="00895A9A">
          <w:rPr>
            <w:rFonts w:ascii="Consolas" w:hAnsi="Consolas" w:cs="Consolas"/>
            <w:sz w:val="14"/>
            <w:szCs w:val="14"/>
            <w:rPrChange w:id="1834" w:author="ghayman" w:date="2013-10-03T22:51:00Z">
              <w:rPr/>
            </w:rPrChange>
          </w:rPr>
          <w:t>"</w:t>
        </w:r>
        <w:proofErr w:type="spellStart"/>
        <w:proofErr w:type="gramStart"/>
        <w:r w:rsidRPr="00895A9A">
          <w:rPr>
            <w:rFonts w:ascii="Consolas" w:hAnsi="Consolas" w:cs="Consolas"/>
            <w:sz w:val="14"/>
            <w:szCs w:val="14"/>
            <w:rPrChange w:id="1835" w:author="ghayman" w:date="2013-10-03T22:51:00Z">
              <w:rPr/>
            </w:rPrChange>
          </w:rPr>
          <w:t>WavesFxi</w:t>
        </w:r>
        <w:proofErr w:type="spellEnd"/>
        <w:r w:rsidRPr="00895A9A">
          <w:rPr>
            <w:rFonts w:ascii="Consolas" w:hAnsi="Consolas" w:cs="Consolas"/>
            <w:sz w:val="14"/>
            <w:szCs w:val="14"/>
            <w:rPrChange w:id="1836" w:author="ghayman" w:date="2013-10-03T22:51:00Z">
              <w:rPr/>
            </w:rPrChange>
          </w:rPr>
          <w:t xml:space="preserve"> ,</w:t>
        </w:r>
        <w:proofErr w:type="gramEnd"/>
        <w:r w:rsidRPr="00895A9A">
          <w:rPr>
            <w:rFonts w:ascii="Consolas" w:hAnsi="Consolas" w:cs="Consolas"/>
            <w:sz w:val="14"/>
            <w:szCs w:val="14"/>
            <w:rPrChange w:id="1837" w:author="ghayman" w:date="2013-10-03T22:51:00Z">
              <w:rPr/>
            </w:rPrChange>
          </w:rPr>
          <w:t xml:space="preserve"> </w:t>
        </w:r>
        <w:proofErr w:type="spellStart"/>
        <w:r w:rsidRPr="00895A9A">
          <w:rPr>
            <w:rFonts w:ascii="Consolas" w:hAnsi="Consolas" w:cs="Consolas"/>
            <w:sz w:val="14"/>
            <w:szCs w:val="14"/>
            <w:rPrChange w:id="1838" w:author="ghayman" w:date="2013-10-03T22:51:00Z">
              <w:rPr/>
            </w:rPrChange>
          </w:rPr>
          <w:t>WavesFyi</w:t>
        </w:r>
        <w:proofErr w:type="spellEnd"/>
        <w:r w:rsidRPr="00895A9A">
          <w:rPr>
            <w:rFonts w:ascii="Consolas" w:hAnsi="Consolas" w:cs="Consolas"/>
            <w:sz w:val="14"/>
            <w:szCs w:val="14"/>
            <w:rPrChange w:id="1839" w:author="ghayman" w:date="2013-10-03T22:51:00Z">
              <w:rPr/>
            </w:rPrChange>
          </w:rPr>
          <w:t xml:space="preserve"> , </w:t>
        </w:r>
        <w:proofErr w:type="spellStart"/>
        <w:r w:rsidRPr="00895A9A">
          <w:rPr>
            <w:rFonts w:ascii="Consolas" w:hAnsi="Consolas" w:cs="Consolas"/>
            <w:sz w:val="14"/>
            <w:szCs w:val="14"/>
            <w:rPrChange w:id="1840" w:author="ghayman" w:date="2013-10-03T22:51:00Z">
              <w:rPr/>
            </w:rPrChange>
          </w:rPr>
          <w:t>WavesFzi</w:t>
        </w:r>
        <w:proofErr w:type="spellEnd"/>
        <w:r w:rsidRPr="00895A9A">
          <w:rPr>
            <w:rFonts w:ascii="Consolas" w:hAnsi="Consolas" w:cs="Consolas"/>
            <w:sz w:val="14"/>
            <w:szCs w:val="14"/>
            <w:rPrChange w:id="1841" w:author="ghayman" w:date="2013-10-03T22:51:00Z">
              <w:rPr/>
            </w:rPrChange>
          </w:rPr>
          <w:t xml:space="preserve"> , </w:t>
        </w:r>
        <w:proofErr w:type="spellStart"/>
        <w:r w:rsidRPr="00895A9A">
          <w:rPr>
            <w:rFonts w:ascii="Consolas" w:hAnsi="Consolas" w:cs="Consolas"/>
            <w:sz w:val="14"/>
            <w:szCs w:val="14"/>
            <w:rPrChange w:id="1842" w:author="ghayman" w:date="2013-10-03T22:51:00Z">
              <w:rPr/>
            </w:rPrChange>
          </w:rPr>
          <w:t>WavesMxi</w:t>
        </w:r>
        <w:proofErr w:type="spellEnd"/>
        <w:r w:rsidRPr="00895A9A">
          <w:rPr>
            <w:rFonts w:ascii="Consolas" w:hAnsi="Consolas" w:cs="Consolas"/>
            <w:sz w:val="14"/>
            <w:szCs w:val="14"/>
            <w:rPrChange w:id="1843" w:author="ghayman" w:date="2013-10-03T22:51:00Z">
              <w:rPr/>
            </w:rPrChange>
          </w:rPr>
          <w:t xml:space="preserve"> , </w:t>
        </w:r>
        <w:proofErr w:type="spellStart"/>
        <w:r w:rsidRPr="00895A9A">
          <w:rPr>
            <w:rFonts w:ascii="Consolas" w:hAnsi="Consolas" w:cs="Consolas"/>
            <w:sz w:val="14"/>
            <w:szCs w:val="14"/>
            <w:rPrChange w:id="1844" w:author="ghayman" w:date="2013-10-03T22:51:00Z">
              <w:rPr/>
            </w:rPrChange>
          </w:rPr>
          <w:t>WavesMyi</w:t>
        </w:r>
        <w:proofErr w:type="spellEnd"/>
        <w:r w:rsidRPr="00895A9A">
          <w:rPr>
            <w:rFonts w:ascii="Consolas" w:hAnsi="Consolas" w:cs="Consolas"/>
            <w:sz w:val="14"/>
            <w:szCs w:val="14"/>
            <w:rPrChange w:id="1845" w:author="ghayman" w:date="2013-10-03T22:51:00Z">
              <w:rPr/>
            </w:rPrChange>
          </w:rPr>
          <w:t xml:space="preserve"> , </w:t>
        </w:r>
        <w:proofErr w:type="spellStart"/>
        <w:r w:rsidRPr="00895A9A">
          <w:rPr>
            <w:rFonts w:ascii="Consolas" w:hAnsi="Consolas" w:cs="Consolas"/>
            <w:sz w:val="14"/>
            <w:szCs w:val="14"/>
            <w:rPrChange w:id="1846" w:author="ghayman" w:date="2013-10-03T22:51:00Z">
              <w:rPr/>
            </w:rPrChange>
          </w:rPr>
          <w:t>WavesMzi</w:t>
        </w:r>
        <w:proofErr w:type="spellEnd"/>
        <w:r w:rsidRPr="00895A9A">
          <w:rPr>
            <w:rFonts w:ascii="Consolas" w:hAnsi="Consolas" w:cs="Consolas"/>
            <w:sz w:val="14"/>
            <w:szCs w:val="14"/>
            <w:rPrChange w:id="1847" w:author="ghayman" w:date="2013-10-03T22:51:00Z">
              <w:rPr/>
            </w:rPrChange>
          </w:rPr>
          <w:t>"  - Longitudinal, lateral, and vertical wave-excitation forces and moments at the platform reference point</w:t>
        </w:r>
      </w:ins>
    </w:p>
    <w:p w:rsidR="00895A9A" w:rsidRPr="00895A9A" w:rsidRDefault="00895A9A">
      <w:pPr>
        <w:spacing w:after="0"/>
        <w:ind w:left="-720" w:right="-720"/>
        <w:rPr>
          <w:ins w:id="1848" w:author="ghayman" w:date="2013-10-03T22:50:00Z"/>
          <w:rFonts w:ascii="Consolas" w:hAnsi="Consolas" w:cs="Consolas"/>
          <w:sz w:val="14"/>
          <w:szCs w:val="14"/>
          <w:rPrChange w:id="1849" w:author="ghayman" w:date="2013-10-03T22:51:00Z">
            <w:rPr>
              <w:ins w:id="1850" w:author="ghayman" w:date="2013-10-03T22:50:00Z"/>
            </w:rPr>
          </w:rPrChange>
        </w:rPr>
        <w:pPrChange w:id="1851" w:author="ghayman" w:date="2013-10-03T22:52:00Z">
          <w:pPr/>
        </w:pPrChange>
      </w:pPr>
      <w:ins w:id="1852" w:author="ghayman" w:date="2013-10-03T22:50:00Z">
        <w:r w:rsidRPr="00895A9A">
          <w:rPr>
            <w:rFonts w:ascii="Consolas" w:hAnsi="Consolas" w:cs="Consolas"/>
            <w:sz w:val="14"/>
            <w:szCs w:val="14"/>
            <w:rPrChange w:id="1853" w:author="ghayman" w:date="2013-10-03T22:51:00Z">
              <w:rPr/>
            </w:rPrChange>
          </w:rPr>
          <w:t>"</w:t>
        </w:r>
        <w:proofErr w:type="spellStart"/>
        <w:r w:rsidRPr="00895A9A">
          <w:rPr>
            <w:rFonts w:ascii="Consolas" w:hAnsi="Consolas" w:cs="Consolas"/>
            <w:sz w:val="14"/>
            <w:szCs w:val="14"/>
            <w:rPrChange w:id="1854" w:author="ghayman" w:date="2013-10-03T22:51:00Z">
              <w:rPr/>
            </w:rPrChange>
          </w:rPr>
          <w:t>HdrStcFxi</w:t>
        </w:r>
        <w:proofErr w:type="spellEnd"/>
        <w:r w:rsidRPr="00895A9A">
          <w:rPr>
            <w:rFonts w:ascii="Consolas" w:hAnsi="Consolas" w:cs="Consolas"/>
            <w:sz w:val="14"/>
            <w:szCs w:val="14"/>
            <w:rPrChange w:id="1855" w:author="ghayman" w:date="2013-10-03T22:51:00Z">
              <w:rPr/>
            </w:rPrChange>
          </w:rPr>
          <w:t xml:space="preserve">, </w:t>
        </w:r>
        <w:proofErr w:type="spellStart"/>
        <w:r w:rsidRPr="00895A9A">
          <w:rPr>
            <w:rFonts w:ascii="Consolas" w:hAnsi="Consolas" w:cs="Consolas"/>
            <w:sz w:val="14"/>
            <w:szCs w:val="14"/>
            <w:rPrChange w:id="1856" w:author="ghayman" w:date="2013-10-03T22:51:00Z">
              <w:rPr/>
            </w:rPrChange>
          </w:rPr>
          <w:t>HdrStcFyi</w:t>
        </w:r>
        <w:proofErr w:type="spellEnd"/>
        <w:r w:rsidRPr="00895A9A">
          <w:rPr>
            <w:rFonts w:ascii="Consolas" w:hAnsi="Consolas" w:cs="Consolas"/>
            <w:sz w:val="14"/>
            <w:szCs w:val="14"/>
            <w:rPrChange w:id="1857" w:author="ghayman" w:date="2013-10-03T22:51:00Z">
              <w:rPr/>
            </w:rPrChange>
          </w:rPr>
          <w:t xml:space="preserve">, </w:t>
        </w:r>
        <w:proofErr w:type="spellStart"/>
        <w:r w:rsidRPr="00895A9A">
          <w:rPr>
            <w:rFonts w:ascii="Consolas" w:hAnsi="Consolas" w:cs="Consolas"/>
            <w:sz w:val="14"/>
            <w:szCs w:val="14"/>
            <w:rPrChange w:id="1858" w:author="ghayman" w:date="2013-10-03T22:51:00Z">
              <w:rPr/>
            </w:rPrChange>
          </w:rPr>
          <w:t>HdrStcFzi</w:t>
        </w:r>
        <w:proofErr w:type="spellEnd"/>
        <w:r w:rsidRPr="00895A9A">
          <w:rPr>
            <w:rFonts w:ascii="Consolas" w:hAnsi="Consolas" w:cs="Consolas"/>
            <w:sz w:val="14"/>
            <w:szCs w:val="14"/>
            <w:rPrChange w:id="1859" w:author="ghayman" w:date="2013-10-03T22:51:00Z">
              <w:rPr/>
            </w:rPrChange>
          </w:rPr>
          <w:t xml:space="preserve">, </w:t>
        </w:r>
        <w:proofErr w:type="spellStart"/>
        <w:r w:rsidRPr="00895A9A">
          <w:rPr>
            <w:rFonts w:ascii="Consolas" w:hAnsi="Consolas" w:cs="Consolas"/>
            <w:sz w:val="14"/>
            <w:szCs w:val="14"/>
            <w:rPrChange w:id="1860" w:author="ghayman" w:date="2013-10-03T22:51:00Z">
              <w:rPr/>
            </w:rPrChange>
          </w:rPr>
          <w:t>HdrStcMxi</w:t>
        </w:r>
        <w:proofErr w:type="spellEnd"/>
        <w:r w:rsidRPr="00895A9A">
          <w:rPr>
            <w:rFonts w:ascii="Consolas" w:hAnsi="Consolas" w:cs="Consolas"/>
            <w:sz w:val="14"/>
            <w:szCs w:val="14"/>
            <w:rPrChange w:id="1861" w:author="ghayman" w:date="2013-10-03T22:51:00Z">
              <w:rPr/>
            </w:rPrChange>
          </w:rPr>
          <w:t xml:space="preserve">, </w:t>
        </w:r>
        <w:proofErr w:type="spellStart"/>
        <w:r w:rsidRPr="00895A9A">
          <w:rPr>
            <w:rFonts w:ascii="Consolas" w:hAnsi="Consolas" w:cs="Consolas"/>
            <w:sz w:val="14"/>
            <w:szCs w:val="14"/>
            <w:rPrChange w:id="1862" w:author="ghayman" w:date="2013-10-03T22:51:00Z">
              <w:rPr/>
            </w:rPrChange>
          </w:rPr>
          <w:t>HdrStcMyi</w:t>
        </w:r>
        <w:proofErr w:type="spellEnd"/>
        <w:r w:rsidRPr="00895A9A">
          <w:rPr>
            <w:rFonts w:ascii="Consolas" w:hAnsi="Consolas" w:cs="Consolas"/>
            <w:sz w:val="14"/>
            <w:szCs w:val="14"/>
            <w:rPrChange w:id="1863" w:author="ghayman" w:date="2013-10-03T22:51:00Z">
              <w:rPr/>
            </w:rPrChange>
          </w:rPr>
          <w:t xml:space="preserve">, </w:t>
        </w:r>
        <w:proofErr w:type="spellStart"/>
        <w:r w:rsidRPr="00895A9A">
          <w:rPr>
            <w:rFonts w:ascii="Consolas" w:hAnsi="Consolas" w:cs="Consolas"/>
            <w:sz w:val="14"/>
            <w:szCs w:val="14"/>
            <w:rPrChange w:id="1864" w:author="ghayman" w:date="2013-10-03T22:51:00Z">
              <w:rPr/>
            </w:rPrChange>
          </w:rPr>
          <w:t>HdrStcMzi</w:t>
        </w:r>
        <w:proofErr w:type="spellEnd"/>
        <w:r w:rsidRPr="00895A9A">
          <w:rPr>
            <w:rFonts w:ascii="Consolas" w:hAnsi="Consolas" w:cs="Consolas"/>
            <w:sz w:val="14"/>
            <w:szCs w:val="14"/>
            <w:rPrChange w:id="1865" w:author="ghayman" w:date="2013-10-03T22:51:00Z">
              <w:rPr/>
            </w:rPrChange>
          </w:rPr>
          <w:t>" - Longitudinal, lateral, and vertical hydrostatic forces and moments at the platform reference point</w:t>
        </w:r>
      </w:ins>
    </w:p>
    <w:p w:rsidR="00895A9A" w:rsidRPr="00895A9A" w:rsidRDefault="00895A9A">
      <w:pPr>
        <w:spacing w:after="0"/>
        <w:ind w:left="-720" w:right="-720"/>
        <w:rPr>
          <w:ins w:id="1866" w:author="ghayman" w:date="2013-10-03T22:50:00Z"/>
          <w:rFonts w:ascii="Consolas" w:hAnsi="Consolas" w:cs="Consolas"/>
          <w:sz w:val="14"/>
          <w:szCs w:val="14"/>
          <w:rPrChange w:id="1867" w:author="ghayman" w:date="2013-10-03T22:51:00Z">
            <w:rPr>
              <w:ins w:id="1868" w:author="ghayman" w:date="2013-10-03T22:50:00Z"/>
            </w:rPr>
          </w:rPrChange>
        </w:rPr>
        <w:pPrChange w:id="1869" w:author="ghayman" w:date="2013-10-03T22:52:00Z">
          <w:pPr/>
        </w:pPrChange>
      </w:pPr>
      <w:ins w:id="1870" w:author="ghayman" w:date="2013-10-03T22:50:00Z">
        <w:r w:rsidRPr="00895A9A">
          <w:rPr>
            <w:rFonts w:ascii="Consolas" w:hAnsi="Consolas" w:cs="Consolas"/>
            <w:sz w:val="14"/>
            <w:szCs w:val="14"/>
            <w:rPrChange w:id="1871" w:author="ghayman" w:date="2013-10-03T22:51:00Z">
              <w:rPr/>
            </w:rPrChange>
          </w:rPr>
          <w:t>"</w:t>
        </w:r>
        <w:proofErr w:type="spellStart"/>
        <w:proofErr w:type="gramStart"/>
        <w:r w:rsidRPr="00895A9A">
          <w:rPr>
            <w:rFonts w:ascii="Consolas" w:hAnsi="Consolas" w:cs="Consolas"/>
            <w:sz w:val="14"/>
            <w:szCs w:val="14"/>
            <w:rPrChange w:id="1872" w:author="ghayman" w:date="2013-10-03T22:51:00Z">
              <w:rPr/>
            </w:rPrChange>
          </w:rPr>
          <w:t>RdtnFxi</w:t>
        </w:r>
        <w:proofErr w:type="spellEnd"/>
        <w:r w:rsidRPr="00895A9A">
          <w:rPr>
            <w:rFonts w:ascii="Consolas" w:hAnsi="Consolas" w:cs="Consolas"/>
            <w:sz w:val="14"/>
            <w:szCs w:val="14"/>
            <w:rPrChange w:id="1873" w:author="ghayman" w:date="2013-10-03T22:51:00Z">
              <w:rPr/>
            </w:rPrChange>
          </w:rPr>
          <w:t xml:space="preserve">  ,</w:t>
        </w:r>
        <w:proofErr w:type="gramEnd"/>
        <w:r w:rsidRPr="00895A9A">
          <w:rPr>
            <w:rFonts w:ascii="Consolas" w:hAnsi="Consolas" w:cs="Consolas"/>
            <w:sz w:val="14"/>
            <w:szCs w:val="14"/>
            <w:rPrChange w:id="1874" w:author="ghayman" w:date="2013-10-03T22:51:00Z">
              <w:rPr/>
            </w:rPrChange>
          </w:rPr>
          <w:t xml:space="preserve"> </w:t>
        </w:r>
        <w:proofErr w:type="spellStart"/>
        <w:r w:rsidRPr="00895A9A">
          <w:rPr>
            <w:rFonts w:ascii="Consolas" w:hAnsi="Consolas" w:cs="Consolas"/>
            <w:sz w:val="14"/>
            <w:szCs w:val="14"/>
            <w:rPrChange w:id="1875" w:author="ghayman" w:date="2013-10-03T22:51:00Z">
              <w:rPr/>
            </w:rPrChange>
          </w:rPr>
          <w:t>RdtnFyi</w:t>
        </w:r>
        <w:proofErr w:type="spellEnd"/>
        <w:r w:rsidRPr="00895A9A">
          <w:rPr>
            <w:rFonts w:ascii="Consolas" w:hAnsi="Consolas" w:cs="Consolas"/>
            <w:sz w:val="14"/>
            <w:szCs w:val="14"/>
            <w:rPrChange w:id="1876" w:author="ghayman" w:date="2013-10-03T22:51:00Z">
              <w:rPr/>
            </w:rPrChange>
          </w:rPr>
          <w:t xml:space="preserve">  , </w:t>
        </w:r>
        <w:proofErr w:type="spellStart"/>
        <w:r w:rsidRPr="00895A9A">
          <w:rPr>
            <w:rFonts w:ascii="Consolas" w:hAnsi="Consolas" w:cs="Consolas"/>
            <w:sz w:val="14"/>
            <w:szCs w:val="14"/>
            <w:rPrChange w:id="1877" w:author="ghayman" w:date="2013-10-03T22:51:00Z">
              <w:rPr/>
            </w:rPrChange>
          </w:rPr>
          <w:t>RdtnFzi</w:t>
        </w:r>
        <w:proofErr w:type="spellEnd"/>
        <w:r w:rsidRPr="00895A9A">
          <w:rPr>
            <w:rFonts w:ascii="Consolas" w:hAnsi="Consolas" w:cs="Consolas"/>
            <w:sz w:val="14"/>
            <w:szCs w:val="14"/>
            <w:rPrChange w:id="1878" w:author="ghayman" w:date="2013-10-03T22:51:00Z">
              <w:rPr/>
            </w:rPrChange>
          </w:rPr>
          <w:t xml:space="preserve">  , </w:t>
        </w:r>
        <w:proofErr w:type="spellStart"/>
        <w:r w:rsidRPr="00895A9A">
          <w:rPr>
            <w:rFonts w:ascii="Consolas" w:hAnsi="Consolas" w:cs="Consolas"/>
            <w:sz w:val="14"/>
            <w:szCs w:val="14"/>
            <w:rPrChange w:id="1879" w:author="ghayman" w:date="2013-10-03T22:51:00Z">
              <w:rPr/>
            </w:rPrChange>
          </w:rPr>
          <w:t>RdtnMxi</w:t>
        </w:r>
        <w:proofErr w:type="spellEnd"/>
        <w:r w:rsidRPr="00895A9A">
          <w:rPr>
            <w:rFonts w:ascii="Consolas" w:hAnsi="Consolas" w:cs="Consolas"/>
            <w:sz w:val="14"/>
            <w:szCs w:val="14"/>
            <w:rPrChange w:id="1880" w:author="ghayman" w:date="2013-10-03T22:51:00Z">
              <w:rPr/>
            </w:rPrChange>
          </w:rPr>
          <w:t xml:space="preserve">  , </w:t>
        </w:r>
        <w:proofErr w:type="spellStart"/>
        <w:r w:rsidRPr="00895A9A">
          <w:rPr>
            <w:rFonts w:ascii="Consolas" w:hAnsi="Consolas" w:cs="Consolas"/>
            <w:sz w:val="14"/>
            <w:szCs w:val="14"/>
            <w:rPrChange w:id="1881" w:author="ghayman" w:date="2013-10-03T22:51:00Z">
              <w:rPr/>
            </w:rPrChange>
          </w:rPr>
          <w:t>RdtnMyi</w:t>
        </w:r>
        <w:proofErr w:type="spellEnd"/>
        <w:r w:rsidRPr="00895A9A">
          <w:rPr>
            <w:rFonts w:ascii="Consolas" w:hAnsi="Consolas" w:cs="Consolas"/>
            <w:sz w:val="14"/>
            <w:szCs w:val="14"/>
            <w:rPrChange w:id="1882" w:author="ghayman" w:date="2013-10-03T22:51:00Z">
              <w:rPr/>
            </w:rPrChange>
          </w:rPr>
          <w:t xml:space="preserve">  , </w:t>
        </w:r>
        <w:proofErr w:type="spellStart"/>
        <w:r w:rsidRPr="00895A9A">
          <w:rPr>
            <w:rFonts w:ascii="Consolas" w:hAnsi="Consolas" w:cs="Consolas"/>
            <w:sz w:val="14"/>
            <w:szCs w:val="14"/>
            <w:rPrChange w:id="1883" w:author="ghayman" w:date="2013-10-03T22:51:00Z">
              <w:rPr/>
            </w:rPrChange>
          </w:rPr>
          <w:t>RdtnMzi</w:t>
        </w:r>
        <w:proofErr w:type="spellEnd"/>
        <w:r w:rsidRPr="00895A9A">
          <w:rPr>
            <w:rFonts w:ascii="Consolas" w:hAnsi="Consolas" w:cs="Consolas"/>
            <w:sz w:val="14"/>
            <w:szCs w:val="14"/>
            <w:rPrChange w:id="1884" w:author="ghayman" w:date="2013-10-03T22:51:00Z">
              <w:rPr/>
            </w:rPrChange>
          </w:rPr>
          <w:t>"   - Longitudinal, lateral, and vertical radiation memory effect forces and moments at the platform reference point</w:t>
        </w:r>
      </w:ins>
    </w:p>
    <w:p w:rsidR="00895A9A" w:rsidRPr="00895A9A" w:rsidRDefault="00895A9A">
      <w:pPr>
        <w:spacing w:after="0"/>
        <w:ind w:left="-720" w:right="-720"/>
        <w:rPr>
          <w:ins w:id="1885" w:author="ghayman" w:date="2013-10-03T22:50:00Z"/>
          <w:rFonts w:ascii="Consolas" w:hAnsi="Consolas" w:cs="Consolas"/>
          <w:sz w:val="14"/>
          <w:szCs w:val="14"/>
          <w:rPrChange w:id="1886" w:author="ghayman" w:date="2013-10-03T22:51:00Z">
            <w:rPr>
              <w:ins w:id="1887" w:author="ghayman" w:date="2013-10-03T22:50:00Z"/>
            </w:rPr>
          </w:rPrChange>
        </w:rPr>
        <w:pPrChange w:id="1888" w:author="ghayman" w:date="2013-10-03T22:52:00Z">
          <w:pPr/>
        </w:pPrChange>
      </w:pPr>
      <w:ins w:id="1889" w:author="ghayman" w:date="2013-10-03T22:50:00Z">
        <w:r w:rsidRPr="00895A9A">
          <w:rPr>
            <w:rFonts w:ascii="Consolas" w:hAnsi="Consolas" w:cs="Consolas"/>
            <w:sz w:val="14"/>
            <w:szCs w:val="14"/>
            <w:rPrChange w:id="1890" w:author="ghayman" w:date="2013-10-03T22:51:00Z">
              <w:rPr/>
            </w:rPrChange>
          </w:rPr>
          <w:t>END of Floating platform outputs</w:t>
        </w:r>
      </w:ins>
    </w:p>
    <w:p w:rsidR="00895A9A" w:rsidRPr="00895A9A" w:rsidRDefault="00895A9A">
      <w:pPr>
        <w:spacing w:after="0"/>
        <w:ind w:left="-720" w:right="-720"/>
        <w:rPr>
          <w:ins w:id="1891" w:author="ghayman" w:date="2013-10-03T22:50:00Z"/>
          <w:rFonts w:ascii="Consolas" w:hAnsi="Consolas" w:cs="Consolas"/>
          <w:sz w:val="14"/>
          <w:szCs w:val="14"/>
          <w:rPrChange w:id="1892" w:author="ghayman" w:date="2013-10-03T22:51:00Z">
            <w:rPr>
              <w:ins w:id="1893" w:author="ghayman" w:date="2013-10-03T22:50:00Z"/>
            </w:rPr>
          </w:rPrChange>
        </w:rPr>
        <w:pPrChange w:id="1894" w:author="ghayman" w:date="2013-10-03T22:52:00Z">
          <w:pPr/>
        </w:pPrChange>
      </w:pPr>
      <w:ins w:id="1895" w:author="ghayman" w:date="2013-10-03T22:50:00Z">
        <w:r w:rsidRPr="00895A9A">
          <w:rPr>
            <w:rFonts w:ascii="Consolas" w:hAnsi="Consolas" w:cs="Consolas"/>
            <w:sz w:val="14"/>
            <w:szCs w:val="14"/>
            <w:rPrChange w:id="1896" w:author="ghayman" w:date="2013-10-03T22:51:00Z">
              <w:rPr/>
            </w:rPrChange>
          </w:rPr>
          <w:t>---------------------- MESH-BASED OUTPUTS --------------------------------------</w:t>
        </w:r>
      </w:ins>
    </w:p>
    <w:p w:rsidR="00895A9A" w:rsidRPr="00895A9A" w:rsidRDefault="00895A9A">
      <w:pPr>
        <w:spacing w:after="0"/>
        <w:ind w:left="-720" w:right="-720"/>
        <w:rPr>
          <w:ins w:id="1897" w:author="ghayman" w:date="2013-10-03T22:50:00Z"/>
          <w:rFonts w:ascii="Consolas" w:hAnsi="Consolas" w:cs="Consolas"/>
          <w:sz w:val="14"/>
          <w:szCs w:val="14"/>
          <w:rPrChange w:id="1898" w:author="ghayman" w:date="2013-10-03T22:51:00Z">
            <w:rPr>
              <w:ins w:id="1899" w:author="ghayman" w:date="2013-10-03T22:50:00Z"/>
            </w:rPr>
          </w:rPrChange>
        </w:rPr>
        <w:pPrChange w:id="1900" w:author="ghayman" w:date="2013-10-03T22:52:00Z">
          <w:pPr/>
        </w:pPrChange>
      </w:pPr>
      <w:ins w:id="1901" w:author="ghayman" w:date="2013-10-03T22:50:00Z">
        <w:r w:rsidRPr="00895A9A">
          <w:rPr>
            <w:rFonts w:ascii="Consolas" w:hAnsi="Consolas" w:cs="Consolas"/>
            <w:sz w:val="14"/>
            <w:szCs w:val="14"/>
            <w:rPrChange w:id="1902" w:author="ghayman" w:date="2013-10-03T22:51:00Z">
              <w:rPr/>
            </w:rPrChange>
          </w:rPr>
          <w:t>"</w:t>
        </w:r>
        <w:proofErr w:type="gramStart"/>
        <w:r w:rsidRPr="00895A9A">
          <w:rPr>
            <w:rFonts w:ascii="Consolas" w:hAnsi="Consolas" w:cs="Consolas"/>
            <w:sz w:val="14"/>
            <w:szCs w:val="14"/>
            <w:rPrChange w:id="1903" w:author="ghayman" w:date="2013-10-03T22:51:00Z">
              <w:rPr/>
            </w:rPrChange>
          </w:rPr>
          <w:t>M2N2FVxi ,</w:t>
        </w:r>
        <w:proofErr w:type="gramEnd"/>
        <w:r w:rsidRPr="00895A9A">
          <w:rPr>
            <w:rFonts w:ascii="Consolas" w:hAnsi="Consolas" w:cs="Consolas"/>
            <w:sz w:val="14"/>
            <w:szCs w:val="14"/>
            <w:rPrChange w:id="1904" w:author="ghayman" w:date="2013-10-03T22:51:00Z">
              <w:rPr/>
            </w:rPrChange>
          </w:rPr>
          <w:t xml:space="preserve"> M2N2FVyi , M2N2FVzi"                                   - Longitudinal, lateral, and vertical wave particle velocities at output member 2 and output node location 2</w:t>
        </w:r>
      </w:ins>
    </w:p>
    <w:p w:rsidR="00895A9A" w:rsidRPr="00895A9A" w:rsidRDefault="00895A9A">
      <w:pPr>
        <w:spacing w:after="0"/>
        <w:ind w:left="-720" w:right="-720"/>
        <w:rPr>
          <w:ins w:id="1905" w:author="ghayman" w:date="2013-10-03T22:50:00Z"/>
          <w:rFonts w:ascii="Consolas" w:hAnsi="Consolas" w:cs="Consolas"/>
          <w:sz w:val="14"/>
          <w:szCs w:val="14"/>
          <w:rPrChange w:id="1906" w:author="ghayman" w:date="2013-10-03T22:51:00Z">
            <w:rPr>
              <w:ins w:id="1907" w:author="ghayman" w:date="2013-10-03T22:50:00Z"/>
            </w:rPr>
          </w:rPrChange>
        </w:rPr>
        <w:pPrChange w:id="1908" w:author="ghayman" w:date="2013-10-03T22:52:00Z">
          <w:pPr/>
        </w:pPrChange>
      </w:pPr>
      <w:ins w:id="1909" w:author="ghayman" w:date="2013-10-03T22:50:00Z">
        <w:r w:rsidRPr="00895A9A">
          <w:rPr>
            <w:rFonts w:ascii="Consolas" w:hAnsi="Consolas" w:cs="Consolas"/>
            <w:sz w:val="14"/>
            <w:szCs w:val="14"/>
            <w:rPrChange w:id="1910" w:author="ghayman" w:date="2013-10-03T22:51:00Z">
              <w:rPr/>
            </w:rPrChange>
          </w:rPr>
          <w:t>"</w:t>
        </w:r>
        <w:proofErr w:type="gramStart"/>
        <w:r w:rsidRPr="00895A9A">
          <w:rPr>
            <w:rFonts w:ascii="Consolas" w:hAnsi="Consolas" w:cs="Consolas"/>
            <w:sz w:val="14"/>
            <w:szCs w:val="14"/>
            <w:rPrChange w:id="1911" w:author="ghayman" w:date="2013-10-03T22:51:00Z">
              <w:rPr/>
            </w:rPrChange>
          </w:rPr>
          <w:t>M2N2FAxi ,</w:t>
        </w:r>
        <w:proofErr w:type="gramEnd"/>
        <w:r w:rsidRPr="00895A9A">
          <w:rPr>
            <w:rFonts w:ascii="Consolas" w:hAnsi="Consolas" w:cs="Consolas"/>
            <w:sz w:val="14"/>
            <w:szCs w:val="14"/>
            <w:rPrChange w:id="1912" w:author="ghayman" w:date="2013-10-03T22:51:00Z">
              <w:rPr/>
            </w:rPrChange>
          </w:rPr>
          <w:t xml:space="preserve"> M2N2FAyi , M2N2FAzi"                                   - Longitudinal, lateral, and vertical wave particle accelerations at output member 2 and output node location 2</w:t>
        </w:r>
      </w:ins>
    </w:p>
    <w:p w:rsidR="00895A9A" w:rsidRPr="00895A9A" w:rsidRDefault="00895A9A">
      <w:pPr>
        <w:spacing w:after="0"/>
        <w:ind w:left="-720" w:right="-720"/>
        <w:rPr>
          <w:ins w:id="1913" w:author="ghayman" w:date="2013-10-03T22:50:00Z"/>
          <w:rFonts w:ascii="Consolas" w:hAnsi="Consolas" w:cs="Consolas"/>
          <w:sz w:val="14"/>
          <w:szCs w:val="14"/>
          <w:rPrChange w:id="1914" w:author="ghayman" w:date="2013-10-03T22:51:00Z">
            <w:rPr>
              <w:ins w:id="1915" w:author="ghayman" w:date="2013-10-03T22:50:00Z"/>
            </w:rPr>
          </w:rPrChange>
        </w:rPr>
        <w:pPrChange w:id="1916" w:author="ghayman" w:date="2013-10-03T22:52:00Z">
          <w:pPr/>
        </w:pPrChange>
      </w:pPr>
      <w:ins w:id="1917" w:author="ghayman" w:date="2013-10-03T22:50:00Z">
        <w:r w:rsidRPr="00895A9A">
          <w:rPr>
            <w:rFonts w:ascii="Consolas" w:hAnsi="Consolas" w:cs="Consolas"/>
            <w:sz w:val="14"/>
            <w:szCs w:val="14"/>
            <w:rPrChange w:id="1918" w:author="ghayman" w:date="2013-10-03T22:51:00Z">
              <w:rPr/>
            </w:rPrChange>
          </w:rPr>
          <w:t>"</w:t>
        </w:r>
        <w:proofErr w:type="gramStart"/>
        <w:r w:rsidRPr="00895A9A">
          <w:rPr>
            <w:rFonts w:ascii="Consolas" w:hAnsi="Consolas" w:cs="Consolas"/>
            <w:sz w:val="14"/>
            <w:szCs w:val="14"/>
            <w:rPrChange w:id="1919" w:author="ghayman" w:date="2013-10-03T22:51:00Z">
              <w:rPr/>
            </w:rPrChange>
          </w:rPr>
          <w:t>M2N2FDxi ,</w:t>
        </w:r>
        <w:proofErr w:type="gramEnd"/>
        <w:r w:rsidRPr="00895A9A">
          <w:rPr>
            <w:rFonts w:ascii="Consolas" w:hAnsi="Consolas" w:cs="Consolas"/>
            <w:sz w:val="14"/>
            <w:szCs w:val="14"/>
            <w:rPrChange w:id="1920" w:author="ghayman" w:date="2013-10-03T22:51:00Z">
              <w:rPr/>
            </w:rPrChange>
          </w:rPr>
          <w:t xml:space="preserve"> M2N2FDyi , M2N2FDzi"                                   - Longitudinal, lateral, and vertical drag forces at output member 2 and output node location 2</w:t>
        </w:r>
      </w:ins>
    </w:p>
    <w:p w:rsidR="00895A9A" w:rsidRPr="00895A9A" w:rsidRDefault="00895A9A">
      <w:pPr>
        <w:spacing w:after="0"/>
        <w:ind w:left="-720" w:right="-720"/>
        <w:rPr>
          <w:ins w:id="1921" w:author="ghayman" w:date="2013-10-03T22:50:00Z"/>
          <w:rFonts w:ascii="Consolas" w:hAnsi="Consolas" w:cs="Consolas"/>
          <w:sz w:val="14"/>
          <w:szCs w:val="14"/>
          <w:rPrChange w:id="1922" w:author="ghayman" w:date="2013-10-03T22:51:00Z">
            <w:rPr>
              <w:ins w:id="1923" w:author="ghayman" w:date="2013-10-03T22:50:00Z"/>
            </w:rPr>
          </w:rPrChange>
        </w:rPr>
        <w:pPrChange w:id="1924" w:author="ghayman" w:date="2013-10-03T22:52:00Z">
          <w:pPr/>
        </w:pPrChange>
      </w:pPr>
      <w:ins w:id="1925" w:author="ghayman" w:date="2013-10-03T22:50:00Z">
        <w:r w:rsidRPr="00895A9A">
          <w:rPr>
            <w:rFonts w:ascii="Consolas" w:hAnsi="Consolas" w:cs="Consolas"/>
            <w:sz w:val="14"/>
            <w:szCs w:val="14"/>
            <w:rPrChange w:id="1926" w:author="ghayman" w:date="2013-10-03T22:51:00Z">
              <w:rPr/>
            </w:rPrChange>
          </w:rPr>
          <w:t>"</w:t>
        </w:r>
        <w:proofErr w:type="gramStart"/>
        <w:r w:rsidRPr="00895A9A">
          <w:rPr>
            <w:rFonts w:ascii="Consolas" w:hAnsi="Consolas" w:cs="Consolas"/>
            <w:sz w:val="14"/>
            <w:szCs w:val="14"/>
            <w:rPrChange w:id="1927" w:author="ghayman" w:date="2013-10-03T22:51:00Z">
              <w:rPr/>
            </w:rPrChange>
          </w:rPr>
          <w:t>M2N2FIxi ,</w:t>
        </w:r>
        <w:proofErr w:type="gramEnd"/>
        <w:r w:rsidRPr="00895A9A">
          <w:rPr>
            <w:rFonts w:ascii="Consolas" w:hAnsi="Consolas" w:cs="Consolas"/>
            <w:sz w:val="14"/>
            <w:szCs w:val="14"/>
            <w:rPrChange w:id="1928" w:author="ghayman" w:date="2013-10-03T22:51:00Z">
              <w:rPr/>
            </w:rPrChange>
          </w:rPr>
          <w:t xml:space="preserve"> M2N2FIyi , M2N2FIzi"                                   - Longitudinal, lateral, and vertical inertial forces at output member 2 and output node location 2</w:t>
        </w:r>
      </w:ins>
    </w:p>
    <w:p w:rsidR="00895A9A" w:rsidRPr="00895A9A" w:rsidRDefault="00895A9A">
      <w:pPr>
        <w:spacing w:after="0"/>
        <w:ind w:left="-720" w:right="-720"/>
        <w:rPr>
          <w:ins w:id="1929" w:author="ghayman" w:date="2013-10-03T22:50:00Z"/>
          <w:rFonts w:ascii="Consolas" w:hAnsi="Consolas" w:cs="Consolas"/>
          <w:sz w:val="14"/>
          <w:szCs w:val="14"/>
          <w:rPrChange w:id="1930" w:author="ghayman" w:date="2013-10-03T22:51:00Z">
            <w:rPr>
              <w:ins w:id="1931" w:author="ghayman" w:date="2013-10-03T22:50:00Z"/>
            </w:rPr>
          </w:rPrChange>
        </w:rPr>
        <w:pPrChange w:id="1932" w:author="ghayman" w:date="2013-10-03T22:52:00Z">
          <w:pPr/>
        </w:pPrChange>
      </w:pPr>
      <w:ins w:id="1933" w:author="ghayman" w:date="2013-10-03T22:50:00Z">
        <w:r w:rsidRPr="00895A9A">
          <w:rPr>
            <w:rFonts w:ascii="Consolas" w:hAnsi="Consolas" w:cs="Consolas"/>
            <w:sz w:val="14"/>
            <w:szCs w:val="14"/>
            <w:rPrChange w:id="1934" w:author="ghayman" w:date="2013-10-03T22:51:00Z">
              <w:rPr/>
            </w:rPrChange>
          </w:rPr>
          <w:t>"M2N5FDxi"</w:t>
        </w:r>
      </w:ins>
    </w:p>
    <w:p w:rsidR="00895A9A" w:rsidRPr="00895A9A" w:rsidRDefault="00895A9A">
      <w:pPr>
        <w:spacing w:after="0"/>
        <w:ind w:left="-720" w:right="-720"/>
        <w:rPr>
          <w:ins w:id="1935" w:author="ghayman" w:date="2013-10-03T22:50:00Z"/>
          <w:rFonts w:ascii="Consolas" w:hAnsi="Consolas" w:cs="Consolas"/>
          <w:sz w:val="14"/>
          <w:szCs w:val="14"/>
          <w:rPrChange w:id="1936" w:author="ghayman" w:date="2013-10-03T22:51:00Z">
            <w:rPr>
              <w:ins w:id="1937" w:author="ghayman" w:date="2013-10-03T22:50:00Z"/>
            </w:rPr>
          </w:rPrChange>
        </w:rPr>
        <w:pPrChange w:id="1938" w:author="ghayman" w:date="2013-10-03T22:52:00Z">
          <w:pPr/>
        </w:pPrChange>
      </w:pPr>
      <w:ins w:id="1939" w:author="ghayman" w:date="2013-10-03T22:50:00Z">
        <w:r w:rsidRPr="00895A9A">
          <w:rPr>
            <w:rFonts w:ascii="Consolas" w:hAnsi="Consolas" w:cs="Consolas"/>
            <w:sz w:val="14"/>
            <w:szCs w:val="14"/>
            <w:rPrChange w:id="1940" w:author="ghayman" w:date="2013-10-03T22:51:00Z">
              <w:rPr/>
            </w:rPrChange>
          </w:rPr>
          <w:t xml:space="preserve">"J1FDxi   , J1FDyi   , </w:t>
        </w:r>
        <w:proofErr w:type="gramStart"/>
        <w:r w:rsidRPr="00895A9A">
          <w:rPr>
            <w:rFonts w:ascii="Consolas" w:hAnsi="Consolas" w:cs="Consolas"/>
            <w:sz w:val="14"/>
            <w:szCs w:val="14"/>
            <w:rPrChange w:id="1941" w:author="ghayman" w:date="2013-10-03T22:51:00Z">
              <w:rPr/>
            </w:rPrChange>
          </w:rPr>
          <w:t>J1FDzi  "</w:t>
        </w:r>
        <w:proofErr w:type="gramEnd"/>
        <w:r w:rsidRPr="00895A9A">
          <w:rPr>
            <w:rFonts w:ascii="Consolas" w:hAnsi="Consolas" w:cs="Consolas"/>
            <w:sz w:val="14"/>
            <w:szCs w:val="14"/>
            <w:rPrChange w:id="1942" w:author="ghayman" w:date="2013-10-03T22:51:00Z">
              <w:rPr/>
            </w:rPrChange>
          </w:rPr>
          <w:t xml:space="preserve">                                   - Longitudinal, lateral, and vertical drag forces at output joint 1</w:t>
        </w:r>
      </w:ins>
    </w:p>
    <w:p w:rsidR="00895A9A" w:rsidRPr="00895A9A" w:rsidRDefault="00895A9A">
      <w:pPr>
        <w:spacing w:after="0"/>
        <w:ind w:left="-720" w:right="-720"/>
        <w:rPr>
          <w:rFonts w:ascii="Consolas" w:hAnsi="Consolas" w:cs="Consolas"/>
          <w:sz w:val="14"/>
          <w:szCs w:val="14"/>
          <w:rPrChange w:id="1943" w:author="ghayman" w:date="2013-10-03T22:51:00Z">
            <w:rPr/>
          </w:rPrChange>
        </w:rPr>
        <w:pPrChange w:id="1944" w:author="ghayman" w:date="2013-10-03T22:52:00Z">
          <w:pPr/>
        </w:pPrChange>
      </w:pPr>
      <w:ins w:id="1945" w:author="ghayman" w:date="2013-10-03T22:50:00Z">
        <w:r w:rsidRPr="00895A9A">
          <w:rPr>
            <w:rFonts w:ascii="Consolas" w:hAnsi="Consolas" w:cs="Consolas"/>
            <w:sz w:val="14"/>
            <w:szCs w:val="14"/>
            <w:rPrChange w:id="1946" w:author="ghayman" w:date="2013-10-03T22:51:00Z">
              <w:rPr/>
            </w:rPrChange>
          </w:rPr>
          <w:t xml:space="preserve">END of mesh-based outputs and </w:t>
        </w:r>
        <w:proofErr w:type="spellStart"/>
        <w:r w:rsidRPr="00895A9A">
          <w:rPr>
            <w:rFonts w:ascii="Consolas" w:hAnsi="Consolas" w:cs="Consolas"/>
            <w:sz w:val="14"/>
            <w:szCs w:val="14"/>
            <w:rPrChange w:id="1947" w:author="ghayman" w:date="2013-10-03T22:51:00Z">
              <w:rPr/>
            </w:rPrChange>
          </w:rPr>
          <w:t>HydroDyn</w:t>
        </w:r>
        <w:proofErr w:type="spellEnd"/>
        <w:r w:rsidRPr="00895A9A">
          <w:rPr>
            <w:rFonts w:ascii="Consolas" w:hAnsi="Consolas" w:cs="Consolas"/>
            <w:sz w:val="14"/>
            <w:szCs w:val="14"/>
            <w:rPrChange w:id="1948" w:author="ghayman" w:date="2013-10-03T22:51:00Z">
              <w:rPr/>
            </w:rPrChange>
          </w:rPr>
          <w:t xml:space="preserve"> input file (the word "END" must appear in the first 3 columns of this last line).</w:t>
        </w:r>
      </w:ins>
    </w:p>
    <w:sectPr w:rsidR="00895A9A" w:rsidRPr="00895A9A" w:rsidSect="00895A9A">
      <w:pgSz w:w="15840" w:h="12240" w:orient="landscape"/>
      <w:pgMar w:top="1440" w:right="1440" w:bottom="1440" w:left="1440" w:header="720" w:footer="720" w:gutter="0"/>
      <w:cols w:space="720"/>
      <w:docGrid w:linePitch="360"/>
      <w:sectPrChange w:id="1949" w:author="ghayman" w:date="2013-10-03T22:54:00Z">
        <w:sectPr w:rsidR="00895A9A" w:rsidRPr="00895A9A" w:rsidSect="00895A9A">
          <w:pgSz w:w="12240" w:h="15840" w:orient="portrait"/>
          <w:pgMar w:top="1440" w:right="1440" w:bottom="1440" w:left="144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NREL" w:date="2013-10-03T21:54:00Z" w:initials="N">
    <w:p w:rsidR="00947E05" w:rsidRDefault="00947E05">
      <w:pPr>
        <w:pStyle w:val="CommentText"/>
      </w:pPr>
      <w:r>
        <w:rPr>
          <w:rStyle w:val="CommentReference"/>
        </w:rPr>
        <w:annotationRef/>
      </w:r>
      <w:r>
        <w:t>Whose name do you want here?</w:t>
      </w:r>
    </w:p>
  </w:comment>
  <w:comment w:id="3" w:author="jjonkman" w:date="2013-10-03T21:54:00Z" w:initials="jmj">
    <w:p w:rsidR="00CD1095" w:rsidRDefault="00CD1095">
      <w:pPr>
        <w:pStyle w:val="CommentText"/>
      </w:pPr>
      <w:r>
        <w:rPr>
          <w:rStyle w:val="CommentReference"/>
        </w:rPr>
        <w:annotationRef/>
      </w:r>
      <w:r>
        <w:t>This is fine.</w:t>
      </w:r>
    </w:p>
  </w:comment>
  <w:comment w:id="15" w:author="jjonkman" w:date="2013-10-03T21:54:00Z" w:initials="jmj">
    <w:p w:rsidR="00CD1095" w:rsidRDefault="00CD1095">
      <w:pPr>
        <w:pStyle w:val="CommentText"/>
      </w:pPr>
      <w:r>
        <w:rPr>
          <w:rStyle w:val="CommentReference"/>
        </w:rPr>
        <w:annotationRef/>
      </w:r>
      <w:r>
        <w:t>Add links where appropriate.</w:t>
      </w:r>
      <w:r w:rsidR="003E302C">
        <w:t xml:space="preserve"> A references section would be useful.</w:t>
      </w:r>
    </w:p>
  </w:comment>
  <w:comment w:id="26" w:author="NREL" w:date="2013-10-03T21:54:00Z" w:initials="N">
    <w:p w:rsidR="00947E05" w:rsidRDefault="00947E05">
      <w:pPr>
        <w:pStyle w:val="CommentText"/>
      </w:pPr>
      <w:r>
        <w:rPr>
          <w:rStyle w:val="CommentReference"/>
        </w:rPr>
        <w:annotationRef/>
      </w:r>
      <w:r>
        <w:t>Amy provided this text. Thanks Amy.</w:t>
      </w:r>
    </w:p>
  </w:comment>
  <w:comment w:id="62" w:author="jjonkman" w:date="2013-10-03T21:54:00Z" w:initials="jmj">
    <w:p w:rsidR="00011070" w:rsidRDefault="00011070">
      <w:pPr>
        <w:pStyle w:val="CommentText"/>
      </w:pPr>
      <w:r>
        <w:rPr>
          <w:rStyle w:val="CommentReference"/>
        </w:rPr>
        <w:annotationRef/>
      </w:r>
      <w:r>
        <w:t>Link.</w:t>
      </w:r>
    </w:p>
  </w:comment>
  <w:comment w:id="190" w:author="jjonkman" w:date="2013-10-03T21:54:00Z" w:initials="jmj">
    <w:p w:rsidR="0058712A" w:rsidRDefault="0058712A">
      <w:pPr>
        <w:pStyle w:val="CommentText"/>
      </w:pPr>
      <w:r>
        <w:rPr>
          <w:rStyle w:val="CommentReference"/>
        </w:rPr>
        <w:annotationRef/>
      </w:r>
      <w:r>
        <w:t xml:space="preserve">They are not DOFs in </w:t>
      </w:r>
      <w:proofErr w:type="spellStart"/>
      <w:r>
        <w:t>HydroDyn</w:t>
      </w:r>
      <w:proofErr w:type="spellEnd"/>
      <w:r>
        <w:t>, but force components.</w:t>
      </w:r>
    </w:p>
  </w:comment>
  <w:comment w:id="197" w:author="jjonkman" w:date="2013-10-03T21:54:00Z" w:initials="jmj">
    <w:p w:rsidR="00640B68" w:rsidRDefault="00640B68">
      <w:pPr>
        <w:pStyle w:val="CommentText"/>
      </w:pPr>
      <w:r>
        <w:rPr>
          <w:rStyle w:val="CommentReference"/>
        </w:rPr>
        <w:annotationRef/>
      </w:r>
      <w:r>
        <w:t>This is not really a limitation, but a useful feature.  This should be moved to a different section of the document and noted as a caution.</w:t>
      </w:r>
    </w:p>
  </w:comment>
  <w:comment w:id="236" w:author="jjonkman" w:date="2013-10-03T21:54:00Z" w:initials="jmj">
    <w:p w:rsidR="0058712A" w:rsidRDefault="0058712A">
      <w:pPr>
        <w:pStyle w:val="CommentText"/>
      </w:pPr>
      <w:r>
        <w:rPr>
          <w:rStyle w:val="CommentReference"/>
        </w:rPr>
        <w:annotationRef/>
      </w:r>
      <w:r>
        <w:t>I think we’ll probably replace the GH Bladed option (which is quite limited) with general user-defined wave time history.</w:t>
      </w:r>
    </w:p>
  </w:comment>
  <w:comment w:id="255" w:author="jjonkman" w:date="2013-10-03T21:54:00Z" w:initials="jmj">
    <w:p w:rsidR="009C1543" w:rsidRDefault="009C1543">
      <w:pPr>
        <w:pStyle w:val="CommentText"/>
      </w:pPr>
      <w:r>
        <w:rPr>
          <w:rStyle w:val="CommentReference"/>
        </w:rPr>
        <w:annotationRef/>
      </w:r>
      <w:r>
        <w:t>Font change?</w:t>
      </w:r>
    </w:p>
  </w:comment>
  <w:comment w:id="332" w:author="jjonkman" w:date="2013-10-03T21:54:00Z" w:initials="jmj">
    <w:p w:rsidR="009C1543" w:rsidRDefault="009C1543">
      <w:pPr>
        <w:pStyle w:val="CommentText"/>
      </w:pPr>
      <w:r>
        <w:rPr>
          <w:rStyle w:val="CommentReference"/>
        </w:rPr>
        <w:annotationRef/>
      </w:r>
      <w:r>
        <w:t>Not provided below.</w:t>
      </w:r>
    </w:p>
  </w:comment>
  <w:comment w:id="460" w:author="jjonkman" w:date="2013-10-03T21:54:00Z" w:initials="jmj">
    <w:p w:rsidR="000B34E6" w:rsidRDefault="000B34E6">
      <w:pPr>
        <w:pStyle w:val="CommentText"/>
      </w:pPr>
      <w:r>
        <w:rPr>
          <w:rStyle w:val="CommentReference"/>
        </w:rPr>
        <w:annotationRef/>
      </w:r>
      <w:r>
        <w:t xml:space="preserve">Must </w:t>
      </w:r>
      <w:proofErr w:type="spellStart"/>
      <w:r>
        <w:t>JointID</w:t>
      </w:r>
      <w:proofErr w:type="spellEnd"/>
      <w:r>
        <w:t xml:space="preserve"> be sequential?</w:t>
      </w:r>
    </w:p>
  </w:comment>
  <w:comment w:id="475" w:author="jjonkman" w:date="2013-10-03T22:40:00Z" w:initials="jmj">
    <w:p w:rsidR="00387FA0" w:rsidRDefault="00387FA0" w:rsidP="00387FA0">
      <w:pPr>
        <w:pStyle w:val="CommentText"/>
      </w:pPr>
      <w:r>
        <w:rPr>
          <w:rStyle w:val="CommentReference"/>
        </w:rPr>
        <w:annotationRef/>
      </w:r>
      <w:r>
        <w:t>This is not really a limitation, but a useful feature.  This should be moved to a different section of the document and noted as a caution.</w:t>
      </w:r>
    </w:p>
  </w:comment>
  <w:comment w:id="540" w:author="jjonkman" w:date="2013-10-03T21:54:00Z" w:initials="jmj">
    <w:p w:rsidR="00154DFB" w:rsidRDefault="00154DFB">
      <w:pPr>
        <w:pStyle w:val="CommentText"/>
      </w:pPr>
      <w:r>
        <w:rPr>
          <w:rStyle w:val="CommentReference"/>
        </w:rPr>
        <w:annotationRef/>
      </w:r>
      <w:r>
        <w:t>Enter spreadsheet name here.</w:t>
      </w:r>
    </w:p>
  </w:comment>
  <w:comment w:id="548" w:author="jjonkman" w:date="2013-10-03T21:54:00Z" w:initials="jmj">
    <w:p w:rsidR="00154DFB" w:rsidRDefault="00154DFB" w:rsidP="00154DFB">
      <w:pPr>
        <w:pStyle w:val="CommentText"/>
      </w:pPr>
      <w:r>
        <w:rPr>
          <w:rStyle w:val="CommentReference"/>
        </w:rPr>
        <w:annotationRef/>
      </w:r>
      <w:r>
        <w:t>Enter spreadsheet name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F1C01"/>
    <w:multiLevelType w:val="hybridMultilevel"/>
    <w:tmpl w:val="197C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72817"/>
    <w:multiLevelType w:val="hybridMultilevel"/>
    <w:tmpl w:val="789A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C10E3"/>
    <w:multiLevelType w:val="hybridMultilevel"/>
    <w:tmpl w:val="FF3E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E86FC6"/>
    <w:multiLevelType w:val="hybridMultilevel"/>
    <w:tmpl w:val="A946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638FD"/>
    <w:multiLevelType w:val="hybridMultilevel"/>
    <w:tmpl w:val="F652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A72D88"/>
    <w:multiLevelType w:val="hybridMultilevel"/>
    <w:tmpl w:val="E762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649"/>
    <w:rsid w:val="00011070"/>
    <w:rsid w:val="00050BE5"/>
    <w:rsid w:val="000646AC"/>
    <w:rsid w:val="00077723"/>
    <w:rsid w:val="00095660"/>
    <w:rsid w:val="00095694"/>
    <w:rsid w:val="000A162F"/>
    <w:rsid w:val="000B34E6"/>
    <w:rsid w:val="000D7B3C"/>
    <w:rsid w:val="000E1845"/>
    <w:rsid w:val="000F26B4"/>
    <w:rsid w:val="00143EBA"/>
    <w:rsid w:val="00154DFB"/>
    <w:rsid w:val="001600F0"/>
    <w:rsid w:val="0018640E"/>
    <w:rsid w:val="00194047"/>
    <w:rsid w:val="001E429B"/>
    <w:rsid w:val="001E4B29"/>
    <w:rsid w:val="0021214D"/>
    <w:rsid w:val="00214A47"/>
    <w:rsid w:val="002213CC"/>
    <w:rsid w:val="00226420"/>
    <w:rsid w:val="00236596"/>
    <w:rsid w:val="00277B19"/>
    <w:rsid w:val="00283666"/>
    <w:rsid w:val="002A00DF"/>
    <w:rsid w:val="002C779E"/>
    <w:rsid w:val="002E5163"/>
    <w:rsid w:val="002F6569"/>
    <w:rsid w:val="00310129"/>
    <w:rsid w:val="00347EED"/>
    <w:rsid w:val="00377CD1"/>
    <w:rsid w:val="00387FA0"/>
    <w:rsid w:val="003C03A3"/>
    <w:rsid w:val="003D7013"/>
    <w:rsid w:val="003E302C"/>
    <w:rsid w:val="004056F5"/>
    <w:rsid w:val="00405814"/>
    <w:rsid w:val="00424A77"/>
    <w:rsid w:val="00431649"/>
    <w:rsid w:val="004A42C0"/>
    <w:rsid w:val="004C2327"/>
    <w:rsid w:val="004C2832"/>
    <w:rsid w:val="004E1A57"/>
    <w:rsid w:val="00512AAA"/>
    <w:rsid w:val="0053384C"/>
    <w:rsid w:val="00583AAD"/>
    <w:rsid w:val="0058712A"/>
    <w:rsid w:val="005A7E94"/>
    <w:rsid w:val="005C01C1"/>
    <w:rsid w:val="005C756E"/>
    <w:rsid w:val="005E1DBA"/>
    <w:rsid w:val="005E676A"/>
    <w:rsid w:val="00640B68"/>
    <w:rsid w:val="006552FB"/>
    <w:rsid w:val="00686109"/>
    <w:rsid w:val="00691EE1"/>
    <w:rsid w:val="00710BF4"/>
    <w:rsid w:val="007163E7"/>
    <w:rsid w:val="00766693"/>
    <w:rsid w:val="007B4A36"/>
    <w:rsid w:val="007C5AEA"/>
    <w:rsid w:val="007E2D71"/>
    <w:rsid w:val="0081560E"/>
    <w:rsid w:val="00850FDC"/>
    <w:rsid w:val="00852A08"/>
    <w:rsid w:val="00895A9A"/>
    <w:rsid w:val="008A4CA2"/>
    <w:rsid w:val="008C1624"/>
    <w:rsid w:val="0090395F"/>
    <w:rsid w:val="00917C31"/>
    <w:rsid w:val="00941C74"/>
    <w:rsid w:val="00947AF2"/>
    <w:rsid w:val="00947E05"/>
    <w:rsid w:val="009733A8"/>
    <w:rsid w:val="009A2E23"/>
    <w:rsid w:val="009C1543"/>
    <w:rsid w:val="009D17F6"/>
    <w:rsid w:val="009E32FF"/>
    <w:rsid w:val="00A442A9"/>
    <w:rsid w:val="00A46423"/>
    <w:rsid w:val="00A64A95"/>
    <w:rsid w:val="00A761FC"/>
    <w:rsid w:val="00A96B1E"/>
    <w:rsid w:val="00AC060C"/>
    <w:rsid w:val="00AD35D9"/>
    <w:rsid w:val="00B04048"/>
    <w:rsid w:val="00B763E9"/>
    <w:rsid w:val="00BA0751"/>
    <w:rsid w:val="00BB6D42"/>
    <w:rsid w:val="00C017CD"/>
    <w:rsid w:val="00C16357"/>
    <w:rsid w:val="00C24C1D"/>
    <w:rsid w:val="00C35EE7"/>
    <w:rsid w:val="00C52B4D"/>
    <w:rsid w:val="00C55EDD"/>
    <w:rsid w:val="00C767E6"/>
    <w:rsid w:val="00C8538A"/>
    <w:rsid w:val="00CA1521"/>
    <w:rsid w:val="00CA74B5"/>
    <w:rsid w:val="00CB7383"/>
    <w:rsid w:val="00CD1095"/>
    <w:rsid w:val="00CE2DA4"/>
    <w:rsid w:val="00D268C7"/>
    <w:rsid w:val="00D5626B"/>
    <w:rsid w:val="00D57472"/>
    <w:rsid w:val="00D6617B"/>
    <w:rsid w:val="00DD3498"/>
    <w:rsid w:val="00E42E58"/>
    <w:rsid w:val="00E50544"/>
    <w:rsid w:val="00E671CB"/>
    <w:rsid w:val="00EA1D7D"/>
    <w:rsid w:val="00EA4DEE"/>
    <w:rsid w:val="00ED5B70"/>
    <w:rsid w:val="00F35ABA"/>
    <w:rsid w:val="00FC4887"/>
    <w:rsid w:val="00FE6A90"/>
    <w:rsid w:val="00FF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2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4B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A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74B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A74B5"/>
    <w:rPr>
      <w:color w:val="0000FF" w:themeColor="hyperlink"/>
      <w:u w:val="single"/>
    </w:rPr>
  </w:style>
  <w:style w:type="character" w:customStyle="1" w:styleId="Heading2Char">
    <w:name w:val="Heading 2 Char"/>
    <w:basedOn w:val="DefaultParagraphFont"/>
    <w:link w:val="Heading2"/>
    <w:uiPriority w:val="9"/>
    <w:rsid w:val="00CA7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52FB"/>
    <w:rPr>
      <w:rFonts w:asciiTheme="majorHAnsi" w:eastAsiaTheme="majorEastAsia" w:hAnsiTheme="majorHAnsi" w:cstheme="majorBidi"/>
      <w:b/>
      <w:bCs/>
      <w:color w:val="4F81BD" w:themeColor="accent1"/>
    </w:rPr>
  </w:style>
  <w:style w:type="table" w:styleId="TableGrid">
    <w:name w:val="Table Grid"/>
    <w:basedOn w:val="TableNormal"/>
    <w:uiPriority w:val="59"/>
    <w:rsid w:val="00583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1C74"/>
    <w:pPr>
      <w:ind w:left="720"/>
      <w:contextualSpacing/>
    </w:pPr>
  </w:style>
  <w:style w:type="table" w:styleId="LightList-Accent1">
    <w:name w:val="Light List Accent 1"/>
    <w:basedOn w:val="TableNormal"/>
    <w:uiPriority w:val="61"/>
    <w:rsid w:val="00941C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ourceCode">
    <w:name w:val="SourceCode"/>
    <w:basedOn w:val="Normal"/>
    <w:qFormat/>
    <w:rsid w:val="002C779E"/>
    <w:pPr>
      <w:spacing w:line="240" w:lineRule="auto"/>
      <w:ind w:left="144" w:right="144"/>
      <w:contextualSpacing/>
    </w:pPr>
    <w:rPr>
      <w:rFonts w:ascii="Courier New" w:hAnsi="Courier New"/>
      <w:sz w:val="16"/>
    </w:rPr>
  </w:style>
  <w:style w:type="paragraph" w:styleId="BalloonText">
    <w:name w:val="Balloon Text"/>
    <w:basedOn w:val="Normal"/>
    <w:link w:val="BalloonTextChar"/>
    <w:uiPriority w:val="99"/>
    <w:semiHidden/>
    <w:unhideWhenUsed/>
    <w:rsid w:val="0097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A8"/>
    <w:rPr>
      <w:rFonts w:ascii="Tahoma" w:hAnsi="Tahoma" w:cs="Tahoma"/>
      <w:sz w:val="16"/>
      <w:szCs w:val="16"/>
    </w:rPr>
  </w:style>
  <w:style w:type="paragraph" w:styleId="Caption">
    <w:name w:val="caption"/>
    <w:basedOn w:val="Normal"/>
    <w:next w:val="Normal"/>
    <w:uiPriority w:val="35"/>
    <w:unhideWhenUsed/>
    <w:qFormat/>
    <w:rsid w:val="009733A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947E05"/>
    <w:rPr>
      <w:sz w:val="16"/>
      <w:szCs w:val="16"/>
    </w:rPr>
  </w:style>
  <w:style w:type="paragraph" w:styleId="CommentText">
    <w:name w:val="annotation text"/>
    <w:basedOn w:val="Normal"/>
    <w:link w:val="CommentTextChar"/>
    <w:uiPriority w:val="99"/>
    <w:semiHidden/>
    <w:unhideWhenUsed/>
    <w:rsid w:val="00947E05"/>
    <w:pPr>
      <w:spacing w:line="240" w:lineRule="auto"/>
    </w:pPr>
    <w:rPr>
      <w:sz w:val="20"/>
      <w:szCs w:val="20"/>
    </w:rPr>
  </w:style>
  <w:style w:type="character" w:customStyle="1" w:styleId="CommentTextChar">
    <w:name w:val="Comment Text Char"/>
    <w:basedOn w:val="DefaultParagraphFont"/>
    <w:link w:val="CommentText"/>
    <w:uiPriority w:val="99"/>
    <w:semiHidden/>
    <w:rsid w:val="00947E05"/>
    <w:rPr>
      <w:sz w:val="20"/>
      <w:szCs w:val="20"/>
    </w:rPr>
  </w:style>
  <w:style w:type="paragraph" w:styleId="CommentSubject">
    <w:name w:val="annotation subject"/>
    <w:basedOn w:val="CommentText"/>
    <w:next w:val="CommentText"/>
    <w:link w:val="CommentSubjectChar"/>
    <w:uiPriority w:val="99"/>
    <w:semiHidden/>
    <w:unhideWhenUsed/>
    <w:rsid w:val="00947E05"/>
    <w:rPr>
      <w:b/>
      <w:bCs/>
    </w:rPr>
  </w:style>
  <w:style w:type="character" w:customStyle="1" w:styleId="CommentSubjectChar">
    <w:name w:val="Comment Subject Char"/>
    <w:basedOn w:val="CommentTextChar"/>
    <w:link w:val="CommentSubject"/>
    <w:uiPriority w:val="99"/>
    <w:semiHidden/>
    <w:rsid w:val="00947E05"/>
    <w:rPr>
      <w:b/>
      <w:bCs/>
      <w:sz w:val="20"/>
      <w:szCs w:val="20"/>
    </w:rPr>
  </w:style>
  <w:style w:type="character" w:styleId="PlaceholderText">
    <w:name w:val="Placeholder Text"/>
    <w:basedOn w:val="DefaultParagraphFont"/>
    <w:uiPriority w:val="99"/>
    <w:semiHidden/>
    <w:rsid w:val="00095660"/>
    <w:rPr>
      <w:color w:val="808080"/>
    </w:rPr>
  </w:style>
  <w:style w:type="paragraph" w:styleId="Revision">
    <w:name w:val="Revision"/>
    <w:hidden/>
    <w:uiPriority w:val="99"/>
    <w:semiHidden/>
    <w:rsid w:val="00917C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2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4B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A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74B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A74B5"/>
    <w:rPr>
      <w:color w:val="0000FF" w:themeColor="hyperlink"/>
      <w:u w:val="single"/>
    </w:rPr>
  </w:style>
  <w:style w:type="character" w:customStyle="1" w:styleId="Heading2Char">
    <w:name w:val="Heading 2 Char"/>
    <w:basedOn w:val="DefaultParagraphFont"/>
    <w:link w:val="Heading2"/>
    <w:uiPriority w:val="9"/>
    <w:rsid w:val="00CA7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52FB"/>
    <w:rPr>
      <w:rFonts w:asciiTheme="majorHAnsi" w:eastAsiaTheme="majorEastAsia" w:hAnsiTheme="majorHAnsi" w:cstheme="majorBidi"/>
      <w:b/>
      <w:bCs/>
      <w:color w:val="4F81BD" w:themeColor="accent1"/>
    </w:rPr>
  </w:style>
  <w:style w:type="table" w:styleId="TableGrid">
    <w:name w:val="Table Grid"/>
    <w:basedOn w:val="TableNormal"/>
    <w:uiPriority w:val="59"/>
    <w:rsid w:val="00583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1C74"/>
    <w:pPr>
      <w:ind w:left="720"/>
      <w:contextualSpacing/>
    </w:pPr>
  </w:style>
  <w:style w:type="table" w:styleId="LightList-Accent1">
    <w:name w:val="Light List Accent 1"/>
    <w:basedOn w:val="TableNormal"/>
    <w:uiPriority w:val="61"/>
    <w:rsid w:val="00941C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ourceCode">
    <w:name w:val="SourceCode"/>
    <w:basedOn w:val="Normal"/>
    <w:qFormat/>
    <w:rsid w:val="002C779E"/>
    <w:pPr>
      <w:spacing w:line="240" w:lineRule="auto"/>
      <w:ind w:left="144" w:right="144"/>
      <w:contextualSpacing/>
    </w:pPr>
    <w:rPr>
      <w:rFonts w:ascii="Courier New" w:hAnsi="Courier New"/>
      <w:sz w:val="16"/>
    </w:rPr>
  </w:style>
  <w:style w:type="paragraph" w:styleId="BalloonText">
    <w:name w:val="Balloon Text"/>
    <w:basedOn w:val="Normal"/>
    <w:link w:val="BalloonTextChar"/>
    <w:uiPriority w:val="99"/>
    <w:semiHidden/>
    <w:unhideWhenUsed/>
    <w:rsid w:val="0097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A8"/>
    <w:rPr>
      <w:rFonts w:ascii="Tahoma" w:hAnsi="Tahoma" w:cs="Tahoma"/>
      <w:sz w:val="16"/>
      <w:szCs w:val="16"/>
    </w:rPr>
  </w:style>
  <w:style w:type="paragraph" w:styleId="Caption">
    <w:name w:val="caption"/>
    <w:basedOn w:val="Normal"/>
    <w:next w:val="Normal"/>
    <w:uiPriority w:val="35"/>
    <w:unhideWhenUsed/>
    <w:qFormat/>
    <w:rsid w:val="009733A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947E05"/>
    <w:rPr>
      <w:sz w:val="16"/>
      <w:szCs w:val="16"/>
    </w:rPr>
  </w:style>
  <w:style w:type="paragraph" w:styleId="CommentText">
    <w:name w:val="annotation text"/>
    <w:basedOn w:val="Normal"/>
    <w:link w:val="CommentTextChar"/>
    <w:uiPriority w:val="99"/>
    <w:semiHidden/>
    <w:unhideWhenUsed/>
    <w:rsid w:val="00947E05"/>
    <w:pPr>
      <w:spacing w:line="240" w:lineRule="auto"/>
    </w:pPr>
    <w:rPr>
      <w:sz w:val="20"/>
      <w:szCs w:val="20"/>
    </w:rPr>
  </w:style>
  <w:style w:type="character" w:customStyle="1" w:styleId="CommentTextChar">
    <w:name w:val="Comment Text Char"/>
    <w:basedOn w:val="DefaultParagraphFont"/>
    <w:link w:val="CommentText"/>
    <w:uiPriority w:val="99"/>
    <w:semiHidden/>
    <w:rsid w:val="00947E05"/>
    <w:rPr>
      <w:sz w:val="20"/>
      <w:szCs w:val="20"/>
    </w:rPr>
  </w:style>
  <w:style w:type="paragraph" w:styleId="CommentSubject">
    <w:name w:val="annotation subject"/>
    <w:basedOn w:val="CommentText"/>
    <w:next w:val="CommentText"/>
    <w:link w:val="CommentSubjectChar"/>
    <w:uiPriority w:val="99"/>
    <w:semiHidden/>
    <w:unhideWhenUsed/>
    <w:rsid w:val="00947E05"/>
    <w:rPr>
      <w:b/>
      <w:bCs/>
    </w:rPr>
  </w:style>
  <w:style w:type="character" w:customStyle="1" w:styleId="CommentSubjectChar">
    <w:name w:val="Comment Subject Char"/>
    <w:basedOn w:val="CommentTextChar"/>
    <w:link w:val="CommentSubject"/>
    <w:uiPriority w:val="99"/>
    <w:semiHidden/>
    <w:rsid w:val="00947E05"/>
    <w:rPr>
      <w:b/>
      <w:bCs/>
      <w:sz w:val="20"/>
      <w:szCs w:val="20"/>
    </w:rPr>
  </w:style>
  <w:style w:type="character" w:styleId="PlaceholderText">
    <w:name w:val="Placeholder Text"/>
    <w:basedOn w:val="DefaultParagraphFont"/>
    <w:uiPriority w:val="99"/>
    <w:semiHidden/>
    <w:rsid w:val="00095660"/>
    <w:rPr>
      <w:color w:val="808080"/>
    </w:rPr>
  </w:style>
  <w:style w:type="paragraph" w:styleId="Revision">
    <w:name w:val="Revision"/>
    <w:hidden/>
    <w:uiPriority w:val="99"/>
    <w:semiHidden/>
    <w:rsid w:val="00917C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200321">
      <w:bodyDiv w:val="1"/>
      <w:marLeft w:val="0"/>
      <w:marRight w:val="0"/>
      <w:marTop w:val="0"/>
      <w:marBottom w:val="0"/>
      <w:divBdr>
        <w:top w:val="none" w:sz="0" w:space="0" w:color="auto"/>
        <w:left w:val="none" w:sz="0" w:space="0" w:color="auto"/>
        <w:bottom w:val="none" w:sz="0" w:space="0" w:color="auto"/>
        <w:right w:val="none" w:sz="0" w:space="0" w:color="auto"/>
      </w:divBdr>
    </w:div>
    <w:div w:id="856650426">
      <w:bodyDiv w:val="1"/>
      <w:marLeft w:val="0"/>
      <w:marRight w:val="0"/>
      <w:marTop w:val="0"/>
      <w:marBottom w:val="0"/>
      <w:divBdr>
        <w:top w:val="none" w:sz="0" w:space="0" w:color="auto"/>
        <w:left w:val="none" w:sz="0" w:space="0" w:color="auto"/>
        <w:bottom w:val="none" w:sz="0" w:space="0" w:color="auto"/>
        <w:right w:val="none" w:sz="0" w:space="0" w:color="auto"/>
      </w:divBdr>
    </w:div>
    <w:div w:id="19077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nrel.gov/designcodes/simulators/developers/"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42EFB-588D-48B8-AC91-E624F7FD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5678</Words>
  <Characters>32369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Jonkman</dc:creator>
  <cp:lastModifiedBy>NREL</cp:lastModifiedBy>
  <cp:revision>9</cp:revision>
  <dcterms:created xsi:type="dcterms:W3CDTF">2013-10-04T04:32:00Z</dcterms:created>
  <dcterms:modified xsi:type="dcterms:W3CDTF">2013-10-08T15:13:00Z</dcterms:modified>
</cp:coreProperties>
</file>